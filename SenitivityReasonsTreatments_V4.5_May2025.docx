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7E18A" w14:textId="70B48572" w:rsidR="00D33816" w:rsidRDefault="00D33816" w:rsidP="00D33816">
      <w:pPr>
        <w:pStyle w:val="Heading2"/>
      </w:pPr>
      <w:r>
        <w:t>DWC Sensitive Species Extension</w:t>
      </w:r>
    </w:p>
    <w:p w14:paraId="24A59A7C" w14:textId="4683EF23" w:rsidR="00D33816" w:rsidRDefault="00D33816" w:rsidP="00D33816">
      <w:r>
        <w:t xml:space="preserve">It is proposed that these vocabularies will be applied in a one-to-many relationship with a DWC record or dataset similar to the measurement of fact DWC extension </w:t>
      </w:r>
    </w:p>
    <w:p w14:paraId="23454B0C" w14:textId="11586A77" w:rsidR="00164920" w:rsidRDefault="00474150" w:rsidP="00D33816">
      <w:r>
        <w:t>NB a treatment</w:t>
      </w:r>
      <w:r w:rsidR="002E13F6">
        <w:t xml:space="preserve"> should have a sensitivity reason associated with it.  A sensitivity reason may result in one or more treatments being applied.</w:t>
      </w:r>
      <w:r w:rsidR="00FC2993">
        <w:t xml:space="preserve">  A record / dataset may have more than one </w:t>
      </w:r>
      <w:r w:rsidR="008E01D6">
        <w:t>sensitivity reason and therefore treatment applied.</w:t>
      </w:r>
    </w:p>
    <w:p w14:paraId="60F67334" w14:textId="1778B338" w:rsidR="00347AEA" w:rsidRPr="00347AEA" w:rsidRDefault="00347AEA" w:rsidP="00347AEA">
      <w:r>
        <w:t>Firstly, the intention was to be able to address either individual records or datasets so the vocabular</w:t>
      </w:r>
      <w:r w:rsidR="4E7AB002">
        <w:t>y</w:t>
      </w:r>
      <w:r>
        <w:t xml:space="preserve"> can be used for either. However, the purpose of having</w:t>
      </w:r>
      <w:r w:rsidR="50646556">
        <w:t xml:space="preserve"> sub-categories </w:t>
      </w:r>
      <w:proofErr w:type="gramStart"/>
      <w:r>
        <w:t>are</w:t>
      </w:r>
      <w:proofErr w:type="gramEnd"/>
      <w:r w:rsidR="00326E6E">
        <w:t>:</w:t>
      </w:r>
    </w:p>
    <w:p w14:paraId="69AE8EDE" w14:textId="77777777" w:rsidR="00347AEA" w:rsidRPr="00347AEA" w:rsidRDefault="00347AEA" w:rsidP="00347AEA">
      <w:pPr>
        <w:numPr>
          <w:ilvl w:val="0"/>
          <w:numId w:val="1"/>
        </w:numPr>
      </w:pPr>
      <w:r w:rsidRPr="00347AEA">
        <w:t>so that data custodians can comply with basic FAIR principles as they apply to sensitive data. The general idea is that if a data record or a dataset is being withheld, then the reason should be as specific as possible in order to enable an interrogator to understand the reasons why and plan next steps in terms of either attempting to access the data, accepting the data at the scale provided, or giving up.</w:t>
      </w:r>
    </w:p>
    <w:p w14:paraId="68ABD9F3" w14:textId="3467582D" w:rsidR="00347AEA" w:rsidRPr="00347AEA" w:rsidRDefault="00347AEA" w:rsidP="00347AEA">
      <w:pPr>
        <w:numPr>
          <w:ilvl w:val="0"/>
          <w:numId w:val="1"/>
        </w:numPr>
      </w:pPr>
      <w:r>
        <w:t>the standard need</w:t>
      </w:r>
      <w:r w:rsidR="1FEA15B4">
        <w:t>s</w:t>
      </w:r>
      <w:r>
        <w:t xml:space="preserve"> to be able to handle the breadth of sensitive species data management actions across data custodians. For example in Australia, one state takes a simple approach of generalising all threatened species to a 10km radius because the state government perceives a generalised threat to all such species, whereas other states “shrink wrap” their sensitive species as much as possible, with the philosophy that releasing data does more to promote species conservation than withholding it and the risk of habitat being destroyed accidentally is far, far higher than the risk of poaching.</w:t>
      </w:r>
    </w:p>
    <w:p w14:paraId="490E4D91" w14:textId="77777777" w:rsidR="00347AEA" w:rsidRDefault="00347AEA" w:rsidP="00D33816"/>
    <w:p w14:paraId="0FCDC268" w14:textId="71B84EE7" w:rsidR="006A134F" w:rsidRDefault="00D33816" w:rsidP="00D33816">
      <w:pPr>
        <w:pStyle w:val="Heading2"/>
      </w:pPr>
      <w:r>
        <w:t>Sensitivity Reason Vocabulary</w:t>
      </w:r>
    </w:p>
    <w:tbl>
      <w:tblPr>
        <w:tblStyle w:val="GridTable4-Accent1"/>
        <w:tblW w:w="21034" w:type="dxa"/>
        <w:tblLook w:val="04A0" w:firstRow="1" w:lastRow="0" w:firstColumn="1" w:lastColumn="0" w:noHBand="0" w:noVBand="1"/>
      </w:tblPr>
      <w:tblGrid>
        <w:gridCol w:w="2301"/>
        <w:gridCol w:w="1800"/>
        <w:gridCol w:w="2637"/>
        <w:gridCol w:w="10112"/>
        <w:gridCol w:w="4184"/>
      </w:tblGrid>
      <w:tr w:rsidR="00960E98" w14:paraId="3B06575C" w14:textId="6725AB9F" w:rsidTr="00A13BE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01" w:type="dxa"/>
          </w:tcPr>
          <w:p w14:paraId="432D776A" w14:textId="77777777" w:rsidR="00A13BEF" w:rsidRDefault="00A13BEF">
            <w:proofErr w:type="spellStart"/>
            <w:r>
              <w:t>SensitivityReasonID</w:t>
            </w:r>
            <w:proofErr w:type="spellEnd"/>
          </w:p>
        </w:tc>
        <w:tc>
          <w:tcPr>
            <w:tcW w:w="1800" w:type="dxa"/>
          </w:tcPr>
          <w:p w14:paraId="424AF014" w14:textId="77777777" w:rsidR="00A13BEF" w:rsidRDefault="00A13BEF">
            <w:pPr>
              <w:cnfStyle w:val="100000000000" w:firstRow="1" w:lastRow="0" w:firstColumn="0" w:lastColumn="0" w:oddVBand="0" w:evenVBand="0" w:oddHBand="0" w:evenHBand="0" w:firstRowFirstColumn="0" w:firstRowLastColumn="0" w:lastRowFirstColumn="0" w:lastRowLastColumn="0"/>
            </w:pPr>
            <w:r>
              <w:t>Sensitivity Category</w:t>
            </w:r>
          </w:p>
        </w:tc>
        <w:tc>
          <w:tcPr>
            <w:tcW w:w="2637" w:type="dxa"/>
          </w:tcPr>
          <w:p w14:paraId="4FE90F8C" w14:textId="77777777" w:rsidR="00A13BEF" w:rsidRDefault="00A13BEF">
            <w:pPr>
              <w:cnfStyle w:val="100000000000" w:firstRow="1" w:lastRow="0" w:firstColumn="0" w:lastColumn="0" w:oddVBand="0" w:evenVBand="0" w:oddHBand="0" w:evenHBand="0" w:firstRowFirstColumn="0" w:firstRowLastColumn="0" w:lastRowFirstColumn="0" w:lastRowLastColumn="0"/>
            </w:pPr>
            <w:r>
              <w:t>Sensitivity Sub-category</w:t>
            </w:r>
          </w:p>
        </w:tc>
        <w:tc>
          <w:tcPr>
            <w:tcW w:w="10112" w:type="dxa"/>
          </w:tcPr>
          <w:p w14:paraId="75A4D99B" w14:textId="03231C0C" w:rsidR="00A13BEF" w:rsidRDefault="00A13BEF">
            <w:pPr>
              <w:cnfStyle w:val="100000000000" w:firstRow="1" w:lastRow="0" w:firstColumn="0" w:lastColumn="0" w:oddVBand="0" w:evenVBand="0" w:oddHBand="0" w:evenHBand="0" w:firstRowFirstColumn="0" w:firstRowLastColumn="0" w:lastRowFirstColumn="0" w:lastRowLastColumn="0"/>
            </w:pPr>
            <w:r>
              <w:t>Use Cases Refined</w:t>
            </w:r>
          </w:p>
        </w:tc>
        <w:tc>
          <w:tcPr>
            <w:tcW w:w="4184" w:type="dxa"/>
          </w:tcPr>
          <w:p w14:paraId="2B35D871" w14:textId="334369B5" w:rsidR="00A13BEF" w:rsidRDefault="00A13BEF">
            <w:pPr>
              <w:cnfStyle w:val="100000000000" w:firstRow="1" w:lastRow="0" w:firstColumn="0" w:lastColumn="0" w:oddVBand="0" w:evenVBand="0" w:oddHBand="0" w:evenHBand="0" w:firstRowFirstColumn="0" w:firstRowLastColumn="0" w:lastRowFirstColumn="0" w:lastRowLastColumn="0"/>
            </w:pPr>
            <w:r>
              <w:t>Invalid usage</w:t>
            </w:r>
            <w:r w:rsidR="00546565">
              <w:t xml:space="preserve"> examples</w:t>
            </w:r>
          </w:p>
        </w:tc>
      </w:tr>
      <w:tr w:rsidR="00960E98" w14:paraId="588370B2" w14:textId="1A1A0AA6"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7D5234AB" w14:textId="77777777" w:rsidR="00A13BEF" w:rsidRDefault="00A13BEF">
            <w:r>
              <w:t>1</w:t>
            </w:r>
          </w:p>
        </w:tc>
        <w:tc>
          <w:tcPr>
            <w:tcW w:w="1800" w:type="dxa"/>
          </w:tcPr>
          <w:p w14:paraId="55BB7290" w14:textId="77777777" w:rsidR="00A13BEF" w:rsidRDefault="00A13BEF">
            <w:pPr>
              <w:cnfStyle w:val="000000100000" w:firstRow="0" w:lastRow="0" w:firstColumn="0" w:lastColumn="0" w:oddVBand="0" w:evenVBand="0" w:oddHBand="1" w:evenHBand="0" w:firstRowFirstColumn="0" w:firstRowLastColumn="0" w:lastRowFirstColumn="0" w:lastRowLastColumn="0"/>
            </w:pPr>
            <w:r>
              <w:t>Personal Identifiable Information</w:t>
            </w:r>
          </w:p>
        </w:tc>
        <w:tc>
          <w:tcPr>
            <w:tcW w:w="2637" w:type="dxa"/>
          </w:tcPr>
          <w:p w14:paraId="1326F4A1"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10112" w:type="dxa"/>
          </w:tcPr>
          <w:p w14:paraId="7FFD001C" w14:textId="19D6A564" w:rsidR="00A13BEF" w:rsidRDefault="00A13BEF">
            <w:pPr>
              <w:cnfStyle w:val="000000100000" w:firstRow="0" w:lastRow="0" w:firstColumn="0" w:lastColumn="0" w:oddVBand="0" w:evenVBand="0" w:oddHBand="1" w:evenHBand="0" w:firstRowFirstColumn="0" w:firstRowLastColumn="0" w:lastRowFirstColumn="0" w:lastRowLastColumn="0"/>
            </w:pPr>
            <w:r>
              <w:t xml:space="preserve">The presence of personal data – names or addresses compromise the privacy of individuals </w:t>
            </w:r>
          </w:p>
        </w:tc>
        <w:tc>
          <w:tcPr>
            <w:tcW w:w="4184" w:type="dxa"/>
          </w:tcPr>
          <w:p w14:paraId="74173AB9" w14:textId="75468FD5" w:rsidR="00A13BEF" w:rsidRDefault="000125D3">
            <w:pPr>
              <w:cnfStyle w:val="000000100000" w:firstRow="0" w:lastRow="0" w:firstColumn="0" w:lastColumn="0" w:oddVBand="0" w:evenVBand="0" w:oddHBand="1" w:evenHBand="0" w:firstRowFirstColumn="0" w:firstRowLastColumn="0" w:lastRowFirstColumn="0" w:lastRowLastColumn="0"/>
            </w:pPr>
            <w:r>
              <w:t>N/A</w:t>
            </w:r>
          </w:p>
        </w:tc>
      </w:tr>
      <w:tr w:rsidR="00F278E0" w14:paraId="685C05A1" w14:textId="4A2A35E4" w:rsidTr="00A13BEF">
        <w:tc>
          <w:tcPr>
            <w:cnfStyle w:val="001000000000" w:firstRow="0" w:lastRow="0" w:firstColumn="1" w:lastColumn="0" w:oddVBand="0" w:evenVBand="0" w:oddHBand="0" w:evenHBand="0" w:firstRowFirstColumn="0" w:firstRowLastColumn="0" w:lastRowFirstColumn="0" w:lastRowLastColumn="0"/>
            <w:tcW w:w="2301" w:type="dxa"/>
          </w:tcPr>
          <w:p w14:paraId="45873CF2" w14:textId="77777777" w:rsidR="00A13BEF" w:rsidRDefault="00A13BEF">
            <w:r>
              <w:t>1.1</w:t>
            </w:r>
          </w:p>
        </w:tc>
        <w:tc>
          <w:tcPr>
            <w:tcW w:w="1800" w:type="dxa"/>
          </w:tcPr>
          <w:p w14:paraId="7039F969" w14:textId="77777777" w:rsidR="00A13BEF" w:rsidRDefault="00A13BEF">
            <w:pPr>
              <w:cnfStyle w:val="000000000000" w:firstRow="0" w:lastRow="0" w:firstColumn="0" w:lastColumn="0" w:oddVBand="0" w:evenVBand="0" w:oddHBand="0" w:evenHBand="0" w:firstRowFirstColumn="0" w:firstRowLastColumn="0" w:lastRowFirstColumn="0" w:lastRowLastColumn="0"/>
            </w:pPr>
          </w:p>
        </w:tc>
        <w:tc>
          <w:tcPr>
            <w:tcW w:w="2637" w:type="dxa"/>
          </w:tcPr>
          <w:p w14:paraId="7B2227C1" w14:textId="1F5F4F18" w:rsidR="00A13BEF" w:rsidRDefault="00A13BEF">
            <w:pPr>
              <w:cnfStyle w:val="000000000000" w:firstRow="0" w:lastRow="0" w:firstColumn="0" w:lastColumn="0" w:oddVBand="0" w:evenVBand="0" w:oddHBand="0" w:evenHBand="0" w:firstRowFirstColumn="0" w:firstRowLastColumn="0" w:lastRowFirstColumn="0" w:lastRowLastColumn="0"/>
            </w:pPr>
            <w:r>
              <w:t xml:space="preserve">Names and addresses of individuals included in </w:t>
            </w:r>
            <w:r w:rsidR="00D52AD9">
              <w:t>observation records</w:t>
            </w:r>
          </w:p>
        </w:tc>
        <w:tc>
          <w:tcPr>
            <w:tcW w:w="10112" w:type="dxa"/>
          </w:tcPr>
          <w:p w14:paraId="5EBCFF4D" w14:textId="34CD0DE6" w:rsidR="00A13BEF" w:rsidRPr="000E3B6D" w:rsidRDefault="00A13BE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 dataset has observation records</w:t>
            </w:r>
            <w:r w:rsidR="007E62AE">
              <w:t xml:space="preserve"> made by a third party </w:t>
            </w:r>
            <w:r>
              <w:t xml:space="preserve">which have the name and address of the owner of a property where the observation </w:t>
            </w:r>
            <w:r w:rsidR="00371B97">
              <w:t xml:space="preserve">was </w:t>
            </w:r>
            <w:r>
              <w:t xml:space="preserve">made. There is no record of whether the owners have given their permission for this information to be included. The name and address need to be withheld to protect the privacy of individuals. </w:t>
            </w:r>
          </w:p>
        </w:tc>
        <w:tc>
          <w:tcPr>
            <w:tcW w:w="4184" w:type="dxa"/>
          </w:tcPr>
          <w:p w14:paraId="50623555" w14:textId="52DDC45B" w:rsidR="00A13BEF" w:rsidRDefault="007E62AE" w:rsidP="005428EB">
            <w:pPr>
              <w:cnfStyle w:val="000000000000" w:firstRow="0" w:lastRow="0" w:firstColumn="0" w:lastColumn="0" w:oddVBand="0" w:evenVBand="0" w:oddHBand="0" w:evenHBand="0" w:firstRowFirstColumn="0" w:firstRowLastColumn="0" w:lastRowFirstColumn="0" w:lastRowLastColumn="0"/>
            </w:pPr>
            <w:r>
              <w:t>A survey is undertaken on a property with the owner’s permission and permission to publish the data</w:t>
            </w:r>
          </w:p>
        </w:tc>
      </w:tr>
      <w:tr w:rsidR="00960E98" w14:paraId="728AB3F2" w14:textId="4F7AE3BC"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2D50EEB2" w14:textId="77777777" w:rsidR="00A13BEF" w:rsidRDefault="00A13BEF">
            <w:r>
              <w:t>1.2</w:t>
            </w:r>
          </w:p>
        </w:tc>
        <w:tc>
          <w:tcPr>
            <w:tcW w:w="1800" w:type="dxa"/>
          </w:tcPr>
          <w:p w14:paraId="14E1EA26"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637" w:type="dxa"/>
          </w:tcPr>
          <w:p w14:paraId="39E07238" w14:textId="65C62DDF" w:rsidR="00A13BEF" w:rsidRDefault="00A13BEF">
            <w:pPr>
              <w:cnfStyle w:val="000000100000" w:firstRow="0" w:lastRow="0" w:firstColumn="0" w:lastColumn="0" w:oddVBand="0" w:evenVBand="0" w:oddHBand="1" w:evenHBand="0" w:firstRowFirstColumn="0" w:firstRowLastColumn="0" w:lastRowFirstColumn="0" w:lastRowLastColumn="0"/>
            </w:pPr>
            <w:r>
              <w:t xml:space="preserve">Names of individuals in association with records enable personal details to be </w:t>
            </w:r>
            <w:r w:rsidR="00FA39F0">
              <w:t>re-identified</w:t>
            </w:r>
          </w:p>
        </w:tc>
        <w:tc>
          <w:tcPr>
            <w:tcW w:w="10112" w:type="dxa"/>
          </w:tcPr>
          <w:p w14:paraId="1FCD345B" w14:textId="03205731" w:rsidR="00A13BEF" w:rsidRPr="000E3B6D" w:rsidRDefault="00A13BEF" w:rsidP="0054164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A dataset has the full names of collectors, observers or identifiers and there is no record of whether the individuals have given their permission for this to be included. Note, this is different to withholding collector name to hide a trip itinerary so that restricted access records cannot be located using unrestricted specimens. See 2.5/2.6</w:t>
            </w:r>
          </w:p>
        </w:tc>
        <w:tc>
          <w:tcPr>
            <w:tcW w:w="4184" w:type="dxa"/>
          </w:tcPr>
          <w:p w14:paraId="387F95DD" w14:textId="03B6360F" w:rsidR="00A13BEF" w:rsidRDefault="008C61FF" w:rsidP="005428EB">
            <w:pPr>
              <w:cnfStyle w:val="000000100000" w:firstRow="0" w:lastRow="0" w:firstColumn="0" w:lastColumn="0" w:oddVBand="0" w:evenVBand="0" w:oddHBand="1" w:evenHBand="0" w:firstRowFirstColumn="0" w:firstRowLastColumn="0" w:lastRowFirstColumn="0" w:lastRowLastColumn="0"/>
            </w:pPr>
            <w:r>
              <w:t>A dataset has been gathered publicly. In signing up, participants have to agree to releasing their names. There is therefore no reason to withhold data.</w:t>
            </w:r>
          </w:p>
        </w:tc>
      </w:tr>
      <w:tr w:rsidR="00F278E0" w14:paraId="3BF70CBC" w14:textId="77777777" w:rsidTr="00434C25">
        <w:tc>
          <w:tcPr>
            <w:cnfStyle w:val="001000000000" w:firstRow="0" w:lastRow="0" w:firstColumn="1" w:lastColumn="0" w:oddVBand="0" w:evenVBand="0" w:oddHBand="0" w:evenHBand="0" w:firstRowFirstColumn="0" w:firstRowLastColumn="0" w:lastRowFirstColumn="0" w:lastRowLastColumn="0"/>
            <w:tcW w:w="2301" w:type="dxa"/>
          </w:tcPr>
          <w:p w14:paraId="6985B54A" w14:textId="2ACE75D0" w:rsidR="00A87BC1" w:rsidRDefault="00A87BC1" w:rsidP="00434C25">
            <w:r>
              <w:t>1.3</w:t>
            </w:r>
          </w:p>
        </w:tc>
        <w:tc>
          <w:tcPr>
            <w:tcW w:w="1800" w:type="dxa"/>
          </w:tcPr>
          <w:p w14:paraId="4988CD72" w14:textId="77777777" w:rsidR="00A87BC1" w:rsidRDefault="00A87BC1" w:rsidP="00434C25">
            <w:pPr>
              <w:cnfStyle w:val="000000000000" w:firstRow="0" w:lastRow="0" w:firstColumn="0" w:lastColumn="0" w:oddVBand="0" w:evenVBand="0" w:oddHBand="0" w:evenHBand="0" w:firstRowFirstColumn="0" w:firstRowLastColumn="0" w:lastRowFirstColumn="0" w:lastRowLastColumn="0"/>
            </w:pPr>
          </w:p>
        </w:tc>
        <w:tc>
          <w:tcPr>
            <w:tcW w:w="2637" w:type="dxa"/>
          </w:tcPr>
          <w:p w14:paraId="203E6808" w14:textId="77777777" w:rsidR="00A87BC1" w:rsidRDefault="00A87BC1" w:rsidP="00434C25">
            <w:pPr>
              <w:cnfStyle w:val="000000000000" w:firstRow="0" w:lastRow="0" w:firstColumn="0" w:lastColumn="0" w:oddVBand="0" w:evenVBand="0" w:oddHBand="0" w:evenHBand="0" w:firstRowFirstColumn="0" w:firstRowLastColumn="0" w:lastRowFirstColumn="0" w:lastRowLastColumn="0"/>
            </w:pPr>
            <w:r>
              <w:t>S</w:t>
            </w:r>
            <w:r w:rsidRPr="007966E6">
              <w:t xml:space="preserve">pecies information </w:t>
            </w:r>
            <w:r>
              <w:t>is sensitive because its release results in trespass or property damage</w:t>
            </w:r>
          </w:p>
        </w:tc>
        <w:tc>
          <w:tcPr>
            <w:tcW w:w="10112" w:type="dxa"/>
          </w:tcPr>
          <w:p w14:paraId="1529B7AD" w14:textId="77777777" w:rsidR="00A87BC1" w:rsidRDefault="00A87BC1" w:rsidP="00434C25">
            <w:pPr>
              <w:cnfStyle w:val="000000000000" w:firstRow="0" w:lastRow="0" w:firstColumn="0" w:lastColumn="0" w:oddVBand="0" w:evenVBand="0" w:oddHBand="0" w:evenHBand="0" w:firstRowFirstColumn="0" w:firstRowLastColumn="0" w:lastRowFirstColumn="0" w:lastRowLastColumn="0"/>
            </w:pPr>
            <w:r>
              <w:t>Species records where the owner or manager has requested the generalisation or withholding of records to avoid trespass or property damage. Examples include:</w:t>
            </w:r>
          </w:p>
          <w:p w14:paraId="66DD3C65" w14:textId="77777777" w:rsidR="00A87BC1" w:rsidRDefault="00A87BC1" w:rsidP="00434C2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Restrictions on hamster records because public records result in damage to crops because of members of the public trying to obtain photos or records of hamster. </w:t>
            </w:r>
          </w:p>
          <w:p w14:paraId="7C78273C" w14:textId="377AAFE7" w:rsidR="00960E98" w:rsidRPr="009F33FD" w:rsidRDefault="00960E98" w:rsidP="00434C2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 landholder is concerned that records of pest and weed species on their land will attract the criticism of neighbours</w:t>
            </w:r>
          </w:p>
        </w:tc>
        <w:tc>
          <w:tcPr>
            <w:tcW w:w="4184" w:type="dxa"/>
          </w:tcPr>
          <w:p w14:paraId="28861C43" w14:textId="77777777" w:rsidR="00A87BC1" w:rsidRDefault="00A87BC1" w:rsidP="00434C25">
            <w:pPr>
              <w:cnfStyle w:val="000000000000" w:firstRow="0" w:lastRow="0" w:firstColumn="0" w:lastColumn="0" w:oddVBand="0" w:evenVBand="0" w:oddHBand="0" w:evenHBand="0" w:firstRowFirstColumn="0" w:firstRowLastColumn="0" w:lastRowFirstColumn="0" w:lastRowLastColumn="0"/>
            </w:pPr>
            <w:r>
              <w:t>A feral species that is spreading rapidly through a country. Withholding or generalising records will actively impede national efforts to eradicate the pest.</w:t>
            </w:r>
          </w:p>
        </w:tc>
      </w:tr>
      <w:tr w:rsidR="00960E98" w14:paraId="717D04E4" w14:textId="12A66833"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4E263071" w14:textId="0197566A" w:rsidR="00A13BEF" w:rsidRDefault="00A13BEF">
            <w:r>
              <w:t>1.</w:t>
            </w:r>
            <w:r w:rsidR="00A87BC1">
              <w:t>4</w:t>
            </w:r>
          </w:p>
        </w:tc>
        <w:tc>
          <w:tcPr>
            <w:tcW w:w="1800" w:type="dxa"/>
          </w:tcPr>
          <w:p w14:paraId="2A1D3DB0"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637" w:type="dxa"/>
          </w:tcPr>
          <w:p w14:paraId="3ED44C39" w14:textId="77777777" w:rsidR="00A13BEF" w:rsidRDefault="00A13BEF">
            <w:pPr>
              <w:cnfStyle w:val="000000100000" w:firstRow="0" w:lastRow="0" w:firstColumn="0" w:lastColumn="0" w:oddVBand="0" w:evenVBand="0" w:oddHBand="1" w:evenHBand="0" w:firstRowFirstColumn="0" w:firstRowLastColumn="0" w:lastRowFirstColumn="0" w:lastRowLastColumn="0"/>
            </w:pPr>
            <w:r>
              <w:t>Other personal information</w:t>
            </w:r>
          </w:p>
        </w:tc>
        <w:tc>
          <w:tcPr>
            <w:tcW w:w="10112" w:type="dxa"/>
          </w:tcPr>
          <w:p w14:paraId="31C736EF" w14:textId="51CCEE18" w:rsidR="00A13BEF" w:rsidRDefault="00E519E7" w:rsidP="54BF2662">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O</w:t>
            </w:r>
            <w:r w:rsidR="004625EC">
              <w:t xml:space="preserve">ther </w:t>
            </w:r>
            <w:r w:rsidR="001A1C7E">
              <w:t xml:space="preserve">personal data reasons </w:t>
            </w:r>
            <w:r>
              <w:t xml:space="preserve">for withholding or generalising data that are </w:t>
            </w:r>
            <w:r w:rsidR="001A1C7E">
              <w:t>not covered in</w:t>
            </w:r>
            <w:r>
              <w:t xml:space="preserve"> </w:t>
            </w:r>
            <w:proofErr w:type="spellStart"/>
            <w:r>
              <w:t>SensitivityReasonID</w:t>
            </w:r>
            <w:r w:rsidR="00A87BC1">
              <w:t>s</w:t>
            </w:r>
            <w:proofErr w:type="spellEnd"/>
            <w:r w:rsidR="001A1C7E">
              <w:t xml:space="preserve"> </w:t>
            </w:r>
            <w:r w:rsidR="00366CA5">
              <w:t>1.1</w:t>
            </w:r>
            <w:r w:rsidR="00A87BC1">
              <w:t>,</w:t>
            </w:r>
            <w:r w:rsidR="00366CA5">
              <w:t>1.2</w:t>
            </w:r>
            <w:r w:rsidR="00A87BC1">
              <w:t xml:space="preserve"> or 1.3</w:t>
            </w:r>
          </w:p>
        </w:tc>
        <w:tc>
          <w:tcPr>
            <w:tcW w:w="4184" w:type="dxa"/>
          </w:tcPr>
          <w:p w14:paraId="14F82D0B" w14:textId="1EC4353C" w:rsidR="00A13BEF" w:rsidRDefault="00E90766" w:rsidP="005428EB">
            <w:pPr>
              <w:cnfStyle w:val="000000100000" w:firstRow="0" w:lastRow="0" w:firstColumn="0" w:lastColumn="0" w:oddVBand="0" w:evenVBand="0" w:oddHBand="1" w:evenHBand="0" w:firstRowFirstColumn="0" w:firstRowLastColumn="0" w:lastRowFirstColumn="0" w:lastRowLastColumn="0"/>
            </w:pPr>
            <w:r>
              <w:t xml:space="preserve">Only use this </w:t>
            </w:r>
            <w:proofErr w:type="gramStart"/>
            <w:r>
              <w:t>sub category</w:t>
            </w:r>
            <w:proofErr w:type="gramEnd"/>
            <w:r>
              <w:t xml:space="preserve"> when there are other more appropriate ones in this category</w:t>
            </w:r>
          </w:p>
        </w:tc>
      </w:tr>
      <w:tr w:rsidR="00960E98" w14:paraId="0A8AE066" w14:textId="42B826E7" w:rsidTr="00A13BEF">
        <w:tc>
          <w:tcPr>
            <w:cnfStyle w:val="001000000000" w:firstRow="0" w:lastRow="0" w:firstColumn="1" w:lastColumn="0" w:oddVBand="0" w:evenVBand="0" w:oddHBand="0" w:evenHBand="0" w:firstRowFirstColumn="0" w:firstRowLastColumn="0" w:lastRowFirstColumn="0" w:lastRowLastColumn="0"/>
            <w:tcW w:w="2301" w:type="dxa"/>
          </w:tcPr>
          <w:p w14:paraId="64318507" w14:textId="77777777" w:rsidR="00A13BEF" w:rsidRDefault="00A13BEF">
            <w:r>
              <w:t>2</w:t>
            </w:r>
          </w:p>
        </w:tc>
        <w:tc>
          <w:tcPr>
            <w:tcW w:w="1800" w:type="dxa"/>
          </w:tcPr>
          <w:p w14:paraId="5AC95474" w14:textId="77777777" w:rsidR="00A13BEF" w:rsidRDefault="00A13BEF">
            <w:pPr>
              <w:cnfStyle w:val="000000000000" w:firstRow="0" w:lastRow="0" w:firstColumn="0" w:lastColumn="0" w:oddVBand="0" w:evenVBand="0" w:oddHBand="0" w:evenHBand="0" w:firstRowFirstColumn="0" w:firstRowLastColumn="0" w:lastRowFirstColumn="0" w:lastRowLastColumn="0"/>
            </w:pPr>
            <w:r>
              <w:t>Species-Location</w:t>
            </w:r>
          </w:p>
        </w:tc>
        <w:tc>
          <w:tcPr>
            <w:tcW w:w="2637" w:type="dxa"/>
          </w:tcPr>
          <w:p w14:paraId="78B9CA18" w14:textId="77777777" w:rsidR="00A13BEF" w:rsidRDefault="00A13BEF">
            <w:pPr>
              <w:cnfStyle w:val="000000000000" w:firstRow="0" w:lastRow="0" w:firstColumn="0" w:lastColumn="0" w:oddVBand="0" w:evenVBand="0" w:oddHBand="0" w:evenHBand="0" w:firstRowFirstColumn="0" w:firstRowLastColumn="0" w:lastRowFirstColumn="0" w:lastRowLastColumn="0"/>
            </w:pPr>
          </w:p>
        </w:tc>
        <w:tc>
          <w:tcPr>
            <w:tcW w:w="10112" w:type="dxa"/>
          </w:tcPr>
          <w:p w14:paraId="3B26FAE2" w14:textId="31E77464" w:rsidR="00A13BEF" w:rsidRDefault="00A13BEF" w:rsidP="00DB5FD1">
            <w:pPr>
              <w:cnfStyle w:val="000000000000" w:firstRow="0" w:lastRow="0" w:firstColumn="0" w:lastColumn="0" w:oddVBand="0" w:evenVBand="0" w:oddHBand="0" w:evenHBand="0" w:firstRowFirstColumn="0" w:firstRowLastColumn="0" w:lastRowFirstColumn="0" w:lastRowLastColumn="0"/>
            </w:pPr>
            <w:r>
              <w:t>Information about the location or habitat of a species places that species at risk if data is not either withheld or generalised</w:t>
            </w:r>
          </w:p>
        </w:tc>
        <w:tc>
          <w:tcPr>
            <w:tcW w:w="4184" w:type="dxa"/>
          </w:tcPr>
          <w:p w14:paraId="2DB938B9" w14:textId="614FB200" w:rsidR="00A13BEF" w:rsidDel="00A76DD9" w:rsidRDefault="000125D3" w:rsidP="00DB5FD1">
            <w:pPr>
              <w:cnfStyle w:val="000000000000" w:firstRow="0" w:lastRow="0" w:firstColumn="0" w:lastColumn="0" w:oddVBand="0" w:evenVBand="0" w:oddHBand="0" w:evenHBand="0" w:firstRowFirstColumn="0" w:firstRowLastColumn="0" w:lastRowFirstColumn="0" w:lastRowLastColumn="0"/>
            </w:pPr>
            <w:r>
              <w:t>N/A</w:t>
            </w:r>
          </w:p>
        </w:tc>
      </w:tr>
      <w:tr w:rsidR="00960E98" w14:paraId="73229CF2" w14:textId="5252A51B"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0CCF6F44" w14:textId="77777777" w:rsidR="00A13BEF" w:rsidRDefault="00A13BEF">
            <w:r>
              <w:t>2.1</w:t>
            </w:r>
          </w:p>
        </w:tc>
        <w:tc>
          <w:tcPr>
            <w:tcW w:w="1800" w:type="dxa"/>
          </w:tcPr>
          <w:p w14:paraId="0CEC3EC0"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637" w:type="dxa"/>
          </w:tcPr>
          <w:p w14:paraId="5E300452" w14:textId="77777777" w:rsidR="00A13BEF" w:rsidRDefault="00A13BEF">
            <w:pPr>
              <w:cnfStyle w:val="000000100000" w:firstRow="0" w:lastRow="0" w:firstColumn="0" w:lastColumn="0" w:oddVBand="0" w:evenVBand="0" w:oddHBand="1" w:evenHBand="0" w:firstRowFirstColumn="0" w:firstRowLastColumn="0" w:lastRowFirstColumn="0" w:lastRowLastColumn="0"/>
            </w:pPr>
            <w:r w:rsidRPr="007966E6">
              <w:t>Species under extreme risk of exploitation / harm</w:t>
            </w:r>
          </w:p>
        </w:tc>
        <w:tc>
          <w:tcPr>
            <w:tcW w:w="10112" w:type="dxa"/>
          </w:tcPr>
          <w:p w14:paraId="55110CD1" w14:textId="5A6D8CEE" w:rsidR="00A13BEF" w:rsidRDefault="00A13BEF" w:rsidP="00DB5FD1">
            <w:pPr>
              <w:cnfStyle w:val="000000100000" w:firstRow="0" w:lastRow="0" w:firstColumn="0" w:lastColumn="0" w:oddVBand="0" w:evenVBand="0" w:oddHBand="1" w:evenHBand="0" w:firstRowFirstColumn="0" w:firstRowLastColumn="0" w:lastRowFirstColumn="0" w:lastRowLastColumn="0"/>
            </w:pPr>
            <w:r>
              <w:t xml:space="preserve">Species where knowledge of a locality or occurrence potentially </w:t>
            </w:r>
            <w:r w:rsidR="00086E4D">
              <w:t xml:space="preserve">poses a risk of </w:t>
            </w:r>
            <w:r>
              <w:t xml:space="preserve">disturbance to an entire species for assessed, documented reasons such as poaching, disease or habitat fragility. Records are withheld. Should be considered in association with </w:t>
            </w:r>
            <w:proofErr w:type="spellStart"/>
            <w:r>
              <w:t>SensitivityReasonID</w:t>
            </w:r>
            <w:proofErr w:type="spellEnd"/>
            <w:r>
              <w:t xml:space="preserve"> 4.1. Examples are:</w:t>
            </w:r>
          </w:p>
          <w:p w14:paraId="59AA088C" w14:textId="65A43FDE" w:rsidR="00A13BEF" w:rsidRPr="007966E6" w:rsidRDefault="00A13BEF" w:rsidP="00ED6C19">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A newly described, highly endemic gecko species, restricted to a single cave system that belongs to a genus that is frequently targeted for poaching. Knowledge of latitude or longitude or the cave name makes the species easy to target and disturbance represents a threat to the entire species.</w:t>
            </w:r>
          </w:p>
          <w:p w14:paraId="5E7B4B30" w14:textId="1D4433C6" w:rsidR="00A13BEF" w:rsidRDefault="00A13BEF" w:rsidP="00113A62">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A fossil locality where specimens are only available from a single site and the site needs to be protected from black market fossil collectors or simply vandalism.</w:t>
            </w:r>
          </w:p>
        </w:tc>
        <w:tc>
          <w:tcPr>
            <w:tcW w:w="4184" w:type="dxa"/>
          </w:tcPr>
          <w:p w14:paraId="4794EDE0" w14:textId="23F8DCC2" w:rsidR="00A13BEF" w:rsidRDefault="00A92B9D" w:rsidP="00DB5FD1">
            <w:pPr>
              <w:cnfStyle w:val="000000100000" w:firstRow="0" w:lastRow="0" w:firstColumn="0" w:lastColumn="0" w:oddVBand="0" w:evenVBand="0" w:oddHBand="1" w:evenHBand="0" w:firstRowFirstColumn="0" w:firstRowLastColumn="0" w:lastRowFirstColumn="0" w:lastRowLastColumn="0"/>
            </w:pPr>
            <w:r>
              <w:t>A small skink that is highly endemic, but all known locations were published over forty years ago and are freely available online. Although the species is at risk, there is no way to redact existing information and no reason to withholding records</w:t>
            </w:r>
          </w:p>
        </w:tc>
      </w:tr>
      <w:tr w:rsidR="00960E98" w14:paraId="2C16053B" w14:textId="35023BB3" w:rsidTr="00A13BEF">
        <w:tc>
          <w:tcPr>
            <w:cnfStyle w:val="001000000000" w:firstRow="0" w:lastRow="0" w:firstColumn="1" w:lastColumn="0" w:oddVBand="0" w:evenVBand="0" w:oddHBand="0" w:evenHBand="0" w:firstRowFirstColumn="0" w:firstRowLastColumn="0" w:lastRowFirstColumn="0" w:lastRowLastColumn="0"/>
            <w:tcW w:w="2301" w:type="dxa"/>
          </w:tcPr>
          <w:p w14:paraId="11EBE3FB" w14:textId="77777777" w:rsidR="00A13BEF" w:rsidRDefault="00A13BEF">
            <w:r>
              <w:lastRenderedPageBreak/>
              <w:t>2.2</w:t>
            </w:r>
          </w:p>
        </w:tc>
        <w:tc>
          <w:tcPr>
            <w:tcW w:w="1800" w:type="dxa"/>
          </w:tcPr>
          <w:p w14:paraId="2195D599" w14:textId="77777777" w:rsidR="00A13BEF" w:rsidRDefault="00A13BEF">
            <w:pPr>
              <w:cnfStyle w:val="000000000000" w:firstRow="0" w:lastRow="0" w:firstColumn="0" w:lastColumn="0" w:oddVBand="0" w:evenVBand="0" w:oddHBand="0" w:evenHBand="0" w:firstRowFirstColumn="0" w:firstRowLastColumn="0" w:lastRowFirstColumn="0" w:lastRowLastColumn="0"/>
            </w:pPr>
          </w:p>
        </w:tc>
        <w:tc>
          <w:tcPr>
            <w:tcW w:w="2637" w:type="dxa"/>
          </w:tcPr>
          <w:p w14:paraId="0C301804" w14:textId="77777777" w:rsidR="00A13BEF" w:rsidRDefault="00A13BEF">
            <w:pPr>
              <w:cnfStyle w:val="000000000000" w:firstRow="0" w:lastRow="0" w:firstColumn="0" w:lastColumn="0" w:oddVBand="0" w:evenVBand="0" w:oddHBand="0" w:evenHBand="0" w:firstRowFirstColumn="0" w:firstRowLastColumn="0" w:lastRowFirstColumn="0" w:lastRowLastColumn="0"/>
            </w:pPr>
            <w:r>
              <w:t>Release of precise locations would result in high risk of exploitation / harm / disturbance</w:t>
            </w:r>
          </w:p>
        </w:tc>
        <w:tc>
          <w:tcPr>
            <w:tcW w:w="10112" w:type="dxa"/>
          </w:tcPr>
          <w:p w14:paraId="4165B6EB" w14:textId="5D99356C" w:rsidR="00A13BEF" w:rsidRDefault="00A13BEF" w:rsidP="00DB5FD1">
            <w:pPr>
              <w:cnfStyle w:val="000000000000" w:firstRow="0" w:lastRow="0" w:firstColumn="0" w:lastColumn="0" w:oddVBand="0" w:evenVBand="0" w:oddHBand="0" w:evenHBand="0" w:firstRowFirstColumn="0" w:firstRowLastColumn="0" w:lastRowFirstColumn="0" w:lastRowLastColumn="0"/>
            </w:pPr>
            <w:r>
              <w:t xml:space="preserve">Species are not highly restricted but have life history attributes that make coarse generalisation of all records important to reduce risks such as habitat destruction, interruption of breeding cycles or poaching. Should be considered in association with </w:t>
            </w:r>
            <w:proofErr w:type="spellStart"/>
            <w:r>
              <w:t>SensitivityReasonID</w:t>
            </w:r>
            <w:proofErr w:type="spellEnd"/>
            <w:r>
              <w:t xml:space="preserve"> 4.1, particularly where 4.1 can be used as an alternative to generalising or withholding all records. Examples are: </w:t>
            </w:r>
          </w:p>
          <w:p w14:paraId="458D5CB8" w14:textId="56377C8F" w:rsidR="00A13BEF" w:rsidRDefault="00A13BEF" w:rsidP="00EF78D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 species of orchid has a discontinuous distribution on scattered sphagnum bogs. The species is rare but not endemic, but its habitat is fragile. Generalisation of records reduces the risk of poaching and habitat disturbance</w:t>
            </w:r>
          </w:p>
          <w:p w14:paraId="124273F3" w14:textId="15D5115B" w:rsidR="00A13BEF" w:rsidRDefault="00A13BEF" w:rsidP="00CF5BD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A species of crayfish is threatened by illegal fishing. The species was formerly widespread but remaining locations are difficult to access and find, so generalisation and withholding of coordinates will be effective. </w:t>
            </w:r>
          </w:p>
        </w:tc>
        <w:tc>
          <w:tcPr>
            <w:tcW w:w="4184" w:type="dxa"/>
          </w:tcPr>
          <w:p w14:paraId="31B9229C" w14:textId="5188715C" w:rsidR="00A13BEF" w:rsidRDefault="00CF5BD3" w:rsidP="00DB5FD1">
            <w:pPr>
              <w:cnfStyle w:val="000000000000" w:firstRow="0" w:lastRow="0" w:firstColumn="0" w:lastColumn="0" w:oddVBand="0" w:evenVBand="0" w:oddHBand="0" w:evenHBand="0" w:firstRowFirstColumn="0" w:firstRowLastColumn="0" w:lastRowFirstColumn="0" w:lastRowLastColumn="0"/>
            </w:pPr>
            <w:r>
              <w:t>A ground-nesting bird which is threatened but nomadic. Even with records, there is very little chance that records will reveal current populations so no point in generalising records</w:t>
            </w:r>
          </w:p>
        </w:tc>
      </w:tr>
      <w:tr w:rsidR="00960E98" w14:paraId="798D747A" w14:textId="755E692F"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63D36F9D" w14:textId="77777777" w:rsidR="00A13BEF" w:rsidRDefault="00A13BEF">
            <w:r>
              <w:t>2.3</w:t>
            </w:r>
          </w:p>
        </w:tc>
        <w:tc>
          <w:tcPr>
            <w:tcW w:w="1800" w:type="dxa"/>
          </w:tcPr>
          <w:p w14:paraId="416DC94E"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637" w:type="dxa"/>
          </w:tcPr>
          <w:p w14:paraId="2BD08510" w14:textId="602D1393" w:rsidR="00A13BEF" w:rsidRDefault="00A13BEF">
            <w:pPr>
              <w:cnfStyle w:val="000000100000" w:firstRow="0" w:lastRow="0" w:firstColumn="0" w:lastColumn="0" w:oddVBand="0" w:evenVBand="0" w:oddHBand="1" w:evenHBand="0" w:firstRowFirstColumn="0" w:firstRowLastColumn="0" w:lastRowFirstColumn="0" w:lastRowLastColumn="0"/>
            </w:pPr>
            <w:r>
              <w:t>Release of precise locations would result in risk of exploitation / harm / disturbance</w:t>
            </w:r>
          </w:p>
        </w:tc>
        <w:tc>
          <w:tcPr>
            <w:tcW w:w="10112" w:type="dxa"/>
          </w:tcPr>
          <w:p w14:paraId="6D930ED0" w14:textId="593E7CD8" w:rsidR="00A13BEF" w:rsidRDefault="00A13BEF" w:rsidP="00DB5FD1">
            <w:pPr>
              <w:cnfStyle w:val="000000100000" w:firstRow="0" w:lastRow="0" w:firstColumn="0" w:lastColumn="0" w:oddVBand="0" w:evenVBand="0" w:oddHBand="1" w:evenHBand="0" w:firstRowFirstColumn="0" w:firstRowLastColumn="0" w:lastRowFirstColumn="0" w:lastRowLastColumn="0"/>
            </w:pPr>
            <w:r>
              <w:t xml:space="preserve">Species are broadly distributed across the landscape but there are specific life history traits that threaten individuals in such a way as to increase risk to the species, particularly feeding or breeding aggregations or permanent nest sites. Fine scale generalisation is sufficient to protect these traits. Should be considered in association with </w:t>
            </w:r>
            <w:proofErr w:type="spellStart"/>
            <w:r>
              <w:t>SensitivityReasonID</w:t>
            </w:r>
            <w:proofErr w:type="spellEnd"/>
            <w:r>
              <w:t xml:space="preserve"> 4.1, particularly where 4.1 can be used as an alternative to generalising or withholding all records. Examples are:</w:t>
            </w:r>
          </w:p>
          <w:p w14:paraId="10BF8CB9" w14:textId="357D5D33" w:rsidR="00A13BEF" w:rsidRDefault="00A13BEF" w:rsidP="003D533C">
            <w:pPr>
              <w:pStyle w:val="ListParagraph"/>
              <w:numPr>
                <w:ilvl w:val="0"/>
                <w:numId w:val="4"/>
              </w:numPr>
              <w:tabs>
                <w:tab w:val="num" w:pos="720"/>
              </w:tabs>
              <w:cnfStyle w:val="000000100000" w:firstRow="0" w:lastRow="0" w:firstColumn="0" w:lastColumn="0" w:oddVBand="0" w:evenVBand="0" w:oddHBand="1" w:evenHBand="0" w:firstRowFirstColumn="0" w:firstRowLastColumn="0" w:lastRowFirstColumn="0" w:lastRowLastColumn="0"/>
            </w:pPr>
            <w:r>
              <w:t>Colonies of a widespread penguin species, where burrows are not obvious and locations increase the risk of trampling.</w:t>
            </w:r>
          </w:p>
          <w:p w14:paraId="64770C88" w14:textId="6A34627C" w:rsidR="00A13BEF" w:rsidRDefault="00A13BEF" w:rsidP="003D533C">
            <w:pPr>
              <w:pStyle w:val="ListParagraph"/>
              <w:numPr>
                <w:ilvl w:val="0"/>
                <w:numId w:val="4"/>
              </w:numPr>
              <w:tabs>
                <w:tab w:val="num" w:pos="720"/>
              </w:tabs>
              <w:cnfStyle w:val="000000100000" w:firstRow="0" w:lastRow="0" w:firstColumn="0" w:lastColumn="0" w:oddVBand="0" w:evenVBand="0" w:oddHBand="1" w:evenHBand="0" w:firstRowFirstColumn="0" w:firstRowLastColumn="0" w:lastRowFirstColumn="0" w:lastRowLastColumn="0"/>
            </w:pPr>
            <w:r>
              <w:t>Records of a widespread dwarf cactus species that is sensitive to poaching but difficult to find, making targeting of records difficult</w:t>
            </w:r>
          </w:p>
        </w:tc>
        <w:tc>
          <w:tcPr>
            <w:tcW w:w="4184" w:type="dxa"/>
          </w:tcPr>
          <w:p w14:paraId="41F6184D" w14:textId="0F4DEA8B" w:rsidR="00A13BEF" w:rsidRDefault="00FA3208" w:rsidP="00DB5FD1">
            <w:pPr>
              <w:cnfStyle w:val="000000100000" w:firstRow="0" w:lastRow="0" w:firstColumn="0" w:lastColumn="0" w:oddVBand="0" w:evenVBand="0" w:oddHBand="1" w:evenHBand="0" w:firstRowFirstColumn="0" w:firstRowLastColumn="0" w:lastRowFirstColumn="0" w:lastRowLastColumn="0"/>
            </w:pPr>
            <w:r>
              <w:t>A threatened tree species with discontinuous populations over a broad area but which is at serious threat from woodland clearance. The minimal value of restricting data is outweighed by the significant value of publicising occurrences to encourage people not to clear populations.</w:t>
            </w:r>
          </w:p>
        </w:tc>
      </w:tr>
      <w:tr w:rsidR="00960E98" w14:paraId="2A741A49" w14:textId="6950F531" w:rsidTr="00A13BEF">
        <w:tc>
          <w:tcPr>
            <w:cnfStyle w:val="001000000000" w:firstRow="0" w:lastRow="0" w:firstColumn="1" w:lastColumn="0" w:oddVBand="0" w:evenVBand="0" w:oddHBand="0" w:evenHBand="0" w:firstRowFirstColumn="0" w:firstRowLastColumn="0" w:lastRowFirstColumn="0" w:lastRowLastColumn="0"/>
            <w:tcW w:w="2301" w:type="dxa"/>
          </w:tcPr>
          <w:p w14:paraId="448DF630" w14:textId="25F366BB" w:rsidR="00A13BEF" w:rsidRDefault="00A13BEF">
            <w:r>
              <w:t>2.</w:t>
            </w:r>
            <w:r w:rsidR="00D810D8">
              <w:t>4</w:t>
            </w:r>
          </w:p>
        </w:tc>
        <w:tc>
          <w:tcPr>
            <w:tcW w:w="1800" w:type="dxa"/>
          </w:tcPr>
          <w:p w14:paraId="152A6989" w14:textId="77777777" w:rsidR="00A13BEF" w:rsidRDefault="00A13BEF">
            <w:pPr>
              <w:cnfStyle w:val="000000000000" w:firstRow="0" w:lastRow="0" w:firstColumn="0" w:lastColumn="0" w:oddVBand="0" w:evenVBand="0" w:oddHBand="0" w:evenHBand="0" w:firstRowFirstColumn="0" w:firstRowLastColumn="0" w:lastRowFirstColumn="0" w:lastRowLastColumn="0"/>
            </w:pPr>
          </w:p>
        </w:tc>
        <w:tc>
          <w:tcPr>
            <w:tcW w:w="2637" w:type="dxa"/>
          </w:tcPr>
          <w:p w14:paraId="171F650B" w14:textId="436EDF9D" w:rsidR="00A13BEF" w:rsidRDefault="00F063B1" w:rsidP="00E34D25">
            <w:pPr>
              <w:cnfStyle w:val="000000000000" w:firstRow="0" w:lastRow="0" w:firstColumn="0" w:lastColumn="0" w:oddVBand="0" w:evenVBand="0" w:oddHBand="0" w:evenHBand="0" w:firstRowFirstColumn="0" w:firstRowLastColumn="0" w:lastRowFirstColumn="0" w:lastRowLastColumn="0"/>
            </w:pPr>
            <w:r>
              <w:t>Survey information can be used to infer location of at-risk species</w:t>
            </w:r>
          </w:p>
        </w:tc>
        <w:tc>
          <w:tcPr>
            <w:tcW w:w="10112" w:type="dxa"/>
          </w:tcPr>
          <w:p w14:paraId="43481814" w14:textId="091744F0" w:rsidR="00A13BEF" w:rsidRDefault="00A13BEF" w:rsidP="00DB5FD1">
            <w:pPr>
              <w:cnfStyle w:val="000000000000" w:firstRow="0" w:lastRow="0" w:firstColumn="0" w:lastColumn="0" w:oddVBand="0" w:evenVBand="0" w:oddHBand="0" w:evenHBand="0" w:firstRowFirstColumn="0" w:firstRowLastColumn="0" w:lastRowFirstColumn="0" w:lastRowLastColumn="0"/>
            </w:pPr>
            <w:r>
              <w:t xml:space="preserve">Species that have been assessed as restricted access species, where their records </w:t>
            </w:r>
            <w:r w:rsidR="000125D3">
              <w:t xml:space="preserve">were collected </w:t>
            </w:r>
            <w:r>
              <w:t>as part of a systematic survey or collecting trip expose their localities. Examples include:</w:t>
            </w:r>
          </w:p>
          <w:p w14:paraId="27D94229" w14:textId="74042C89" w:rsidR="00A13BEF" w:rsidRDefault="00A13BEF" w:rsidP="00EF16E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A regional flora survey has been undertaken in an arid area. Species records are associated with plot IDs. Restricted access species records have been </w:t>
            </w:r>
            <w:r w:rsidR="005A5AD8">
              <w:t xml:space="preserve">generalised </w:t>
            </w:r>
            <w:r>
              <w:t xml:space="preserve">but they risk being exposed by the </w:t>
            </w:r>
            <w:proofErr w:type="spellStart"/>
            <w:r>
              <w:t>SiteID</w:t>
            </w:r>
            <w:proofErr w:type="spellEnd"/>
            <w:r>
              <w:t xml:space="preserve"> information. A decision needs to be made whether to withhold the restricted access species records or withhold the </w:t>
            </w:r>
            <w:proofErr w:type="spellStart"/>
            <w:r>
              <w:t>SiteID</w:t>
            </w:r>
            <w:proofErr w:type="spellEnd"/>
            <w:r>
              <w:t xml:space="preserve"> information for plots including restricted access species.</w:t>
            </w:r>
          </w:p>
          <w:p w14:paraId="283B9AEE" w14:textId="77777777" w:rsidR="00A13BEF" w:rsidRDefault="00A13BEF" w:rsidP="00EF16E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 plant collector undertook a field trip in 2015 collecting species belonging to a particular plant family. Some of the species are restricted access species. Because the specimens have a continuous collector’s number sequence, it is possible to identify the location of the restricted access species. Records of all specimens from a particular locality need to be withheld or generalised.</w:t>
            </w:r>
          </w:p>
          <w:p w14:paraId="7D9418A0" w14:textId="6AC3CF36" w:rsidR="00960E98" w:rsidRDefault="00960E98" w:rsidP="00EF16E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 museum is doing multi-year study reusing the same pit traps.  The pit trap locations are therefore sensitive because they can be used by pet collectors to easily gather specimens in the latter years of the study</w:t>
            </w:r>
          </w:p>
        </w:tc>
        <w:tc>
          <w:tcPr>
            <w:tcW w:w="4184" w:type="dxa"/>
          </w:tcPr>
          <w:p w14:paraId="61DB4E10" w14:textId="28D4E1E6" w:rsidR="00A13BEF" w:rsidRDefault="00A13BEF" w:rsidP="00DB5FD1">
            <w:pPr>
              <w:cnfStyle w:val="000000000000" w:firstRow="0" w:lastRow="0" w:firstColumn="0" w:lastColumn="0" w:oddVBand="0" w:evenVBand="0" w:oddHBand="0" w:evenHBand="0" w:firstRowFirstColumn="0" w:firstRowLastColumn="0" w:lastRowFirstColumn="0" w:lastRowLastColumn="0"/>
            </w:pPr>
          </w:p>
        </w:tc>
      </w:tr>
      <w:tr w:rsidR="00960E98" w14:paraId="4B9BAC1F" w14:textId="234C0305"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656CFF88" w14:textId="1A02E5F7" w:rsidR="00A13BEF" w:rsidRDefault="00A13BEF">
            <w:r>
              <w:t>2.</w:t>
            </w:r>
            <w:r w:rsidR="00D810D8">
              <w:t>5</w:t>
            </w:r>
          </w:p>
        </w:tc>
        <w:tc>
          <w:tcPr>
            <w:tcW w:w="1800" w:type="dxa"/>
          </w:tcPr>
          <w:p w14:paraId="2193F660"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637" w:type="dxa"/>
          </w:tcPr>
          <w:p w14:paraId="445F7EEA" w14:textId="40AEB53E" w:rsidR="00A13BEF" w:rsidRDefault="00A13BEF" w:rsidP="00E34D25">
            <w:pPr>
              <w:cnfStyle w:val="000000100000" w:firstRow="0" w:lastRow="0" w:firstColumn="0" w:lastColumn="0" w:oddVBand="0" w:evenVBand="0" w:oddHBand="1" w:evenHBand="0" w:firstRowFirstColumn="0" w:firstRowLastColumn="0" w:lastRowFirstColumn="0" w:lastRowLastColumn="0"/>
            </w:pPr>
            <w:r>
              <w:t>Species at risk of exposure from contextual information such as habitat being used to locate specimens</w:t>
            </w:r>
          </w:p>
        </w:tc>
        <w:tc>
          <w:tcPr>
            <w:tcW w:w="10112" w:type="dxa"/>
          </w:tcPr>
          <w:p w14:paraId="50511D60" w14:textId="514290B2" w:rsidR="00A13BEF" w:rsidRDefault="00A13BEF" w:rsidP="00D4129D">
            <w:pPr>
              <w:cnfStyle w:val="000000100000" w:firstRow="0" w:lastRow="0" w:firstColumn="0" w:lastColumn="0" w:oddVBand="0" w:evenVBand="0" w:oddHBand="1" w:evenHBand="0" w:firstRowFirstColumn="0" w:firstRowLastColumn="0" w:lastRowFirstColumn="0" w:lastRowLastColumn="0"/>
            </w:pPr>
            <w:r>
              <w:t>Species that have associations with other species that enable individuals of a species to be identified and place them at risk. Examples include:</w:t>
            </w:r>
          </w:p>
          <w:p w14:paraId="6945EB8E" w14:textId="05C3541A" w:rsidR="00A13BEF" w:rsidRPr="000E3B6D" w:rsidRDefault="00A13BEF" w:rsidP="00F60E75">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 xml:space="preserve">An endemic butterfly species has a commensal relationship with a food plant. The food plant is widespread, but the butterfly is highly restricted. Records of the non-sensitive food plant need to be withheld or obfuscated within the range of the butterfly. </w:t>
            </w:r>
          </w:p>
        </w:tc>
        <w:tc>
          <w:tcPr>
            <w:tcW w:w="4184" w:type="dxa"/>
          </w:tcPr>
          <w:p w14:paraId="361C8BA4" w14:textId="32F01857" w:rsidR="00246B26" w:rsidRDefault="00246B26" w:rsidP="00246B26">
            <w:pPr>
              <w:cnfStyle w:val="000000100000" w:firstRow="0" w:lastRow="0" w:firstColumn="0" w:lastColumn="0" w:oddVBand="0" w:evenVBand="0" w:oddHBand="1" w:evenHBand="0" w:firstRowFirstColumn="0" w:firstRowLastColumn="0" w:lastRowFirstColumn="0" w:lastRowLastColumn="0"/>
            </w:pPr>
            <w:r>
              <w:t xml:space="preserve">Where the association is publicly understood, there is no value in applying this </w:t>
            </w:r>
            <w:proofErr w:type="spellStart"/>
            <w:r w:rsidR="00E90766">
              <w:t>SensitivtyReasonID</w:t>
            </w:r>
            <w:proofErr w:type="spellEnd"/>
            <w:r w:rsidR="00E90766">
              <w:t>.</w:t>
            </w:r>
            <w:r>
              <w:t xml:space="preserve"> For example, a</w:t>
            </w:r>
            <w:r w:rsidR="00F60E75">
              <w:t xml:space="preserve"> wader whose migratory feeding areas are included in publications and websites. Withholding records to avoid disturbance is pointless because the data is freely available</w:t>
            </w:r>
          </w:p>
        </w:tc>
      </w:tr>
      <w:tr w:rsidR="00960E98" w14:paraId="11FBD8B2" w14:textId="6BF52AB7" w:rsidTr="00A13BEF">
        <w:tc>
          <w:tcPr>
            <w:cnfStyle w:val="001000000000" w:firstRow="0" w:lastRow="0" w:firstColumn="1" w:lastColumn="0" w:oddVBand="0" w:evenVBand="0" w:oddHBand="0" w:evenHBand="0" w:firstRowFirstColumn="0" w:firstRowLastColumn="0" w:lastRowFirstColumn="0" w:lastRowLastColumn="0"/>
            <w:tcW w:w="2301" w:type="dxa"/>
          </w:tcPr>
          <w:p w14:paraId="65F8C97C" w14:textId="5CABB33D" w:rsidR="00A13BEF" w:rsidRDefault="00A13BEF">
            <w:r>
              <w:t>2.</w:t>
            </w:r>
            <w:r w:rsidR="00D810D8">
              <w:t>6</w:t>
            </w:r>
          </w:p>
        </w:tc>
        <w:tc>
          <w:tcPr>
            <w:tcW w:w="1800" w:type="dxa"/>
          </w:tcPr>
          <w:p w14:paraId="14568054" w14:textId="77777777" w:rsidR="00A13BEF" w:rsidRDefault="00A13BEF">
            <w:pPr>
              <w:cnfStyle w:val="000000000000" w:firstRow="0" w:lastRow="0" w:firstColumn="0" w:lastColumn="0" w:oddVBand="0" w:evenVBand="0" w:oddHBand="0" w:evenHBand="0" w:firstRowFirstColumn="0" w:firstRowLastColumn="0" w:lastRowFirstColumn="0" w:lastRowLastColumn="0"/>
            </w:pPr>
          </w:p>
        </w:tc>
        <w:tc>
          <w:tcPr>
            <w:tcW w:w="2637" w:type="dxa"/>
          </w:tcPr>
          <w:p w14:paraId="5585C7AB" w14:textId="217EA0D3" w:rsidR="00A13BEF" w:rsidRDefault="00A13BEF" w:rsidP="00E34D25">
            <w:pPr>
              <w:cnfStyle w:val="000000000000" w:firstRow="0" w:lastRow="0" w:firstColumn="0" w:lastColumn="0" w:oddVBand="0" w:evenVBand="0" w:oddHBand="0" w:evenHBand="0" w:firstRowFirstColumn="0" w:firstRowLastColumn="0" w:lastRowFirstColumn="0" w:lastRowLastColumn="0"/>
            </w:pPr>
            <w:r>
              <w:t>Release of precise location information would result in potential harm to people</w:t>
            </w:r>
          </w:p>
        </w:tc>
        <w:tc>
          <w:tcPr>
            <w:tcW w:w="10112" w:type="dxa"/>
          </w:tcPr>
          <w:p w14:paraId="2C1E47E4" w14:textId="077F7A7D" w:rsidR="00A13BEF" w:rsidRDefault="00A13BEF" w:rsidP="00DB5FD1">
            <w:pPr>
              <w:cnfStyle w:val="000000000000" w:firstRow="0" w:lastRow="0" w:firstColumn="0" w:lastColumn="0" w:oddVBand="0" w:evenVBand="0" w:oddHBand="0" w:evenHBand="0" w:firstRowFirstColumn="0" w:firstRowLastColumn="0" w:lastRowFirstColumn="0" w:lastRowLastColumn="0"/>
            </w:pPr>
            <w:r>
              <w:t>Release of records where the precise location represents a risk to observers. Examples include:</w:t>
            </w:r>
          </w:p>
          <w:p w14:paraId="4A2F5B8C" w14:textId="4032D118" w:rsidR="00A13BEF" w:rsidRDefault="00A13BEF" w:rsidP="00C92C7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There is a dataset covering records from a Defence Training Area including species that are popular for photographs. A decision to withhold records reduces the risk to the public from the risks of trespass including unexploded ordinance or live firing</w:t>
            </w:r>
          </w:p>
          <w:p w14:paraId="3F1AF77E" w14:textId="71D221C3" w:rsidR="001D2F0A" w:rsidRDefault="001D2F0A" w:rsidP="00C92C7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There is a dataset of feral animals that is being used by hunters to illegal enter private property and shoot posing a threat to landholders.</w:t>
            </w:r>
          </w:p>
          <w:p w14:paraId="76164A39" w14:textId="074D88DC" w:rsidR="00A13BEF" w:rsidRDefault="00A13BEF" w:rsidP="00C92C7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t>Deathcap</w:t>
            </w:r>
            <w:proofErr w:type="spellEnd"/>
            <w:r>
              <w:t xml:space="preserve"> mushrooms (</w:t>
            </w:r>
            <w:r w:rsidRPr="00DB5FD1">
              <w:rPr>
                <w:i/>
                <w:iCs/>
              </w:rPr>
              <w:t>Amantia spp.</w:t>
            </w:r>
            <w:r>
              <w:t>) are poisonous to humans and are sometimes collected deliberately. Generalising records reduces the public risk of records of this type.</w:t>
            </w:r>
          </w:p>
        </w:tc>
        <w:tc>
          <w:tcPr>
            <w:tcW w:w="4184" w:type="dxa"/>
          </w:tcPr>
          <w:p w14:paraId="377495F5" w14:textId="77777777" w:rsidR="00A13BEF" w:rsidRDefault="00A13BEF" w:rsidP="00DB5FD1">
            <w:pPr>
              <w:cnfStyle w:val="000000000000" w:firstRow="0" w:lastRow="0" w:firstColumn="0" w:lastColumn="0" w:oddVBand="0" w:evenVBand="0" w:oddHBand="0" w:evenHBand="0" w:firstRowFirstColumn="0" w:firstRowLastColumn="0" w:lastRowFirstColumn="0" w:lastRowLastColumn="0"/>
            </w:pPr>
          </w:p>
        </w:tc>
      </w:tr>
      <w:tr w:rsidR="00960E98" w14:paraId="458512B0" w14:textId="701163FE"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160C8293" w14:textId="26BEEF8C" w:rsidR="00A13BEF" w:rsidRDefault="00A13BEF">
            <w:r>
              <w:lastRenderedPageBreak/>
              <w:t>2.</w:t>
            </w:r>
            <w:r w:rsidR="00D810D8">
              <w:t>7</w:t>
            </w:r>
          </w:p>
        </w:tc>
        <w:tc>
          <w:tcPr>
            <w:tcW w:w="1800" w:type="dxa"/>
          </w:tcPr>
          <w:p w14:paraId="78F9F374"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637" w:type="dxa"/>
          </w:tcPr>
          <w:p w14:paraId="27FD8FDE" w14:textId="5FAEA3E3" w:rsidR="00A13BEF" w:rsidRDefault="00A13BEF" w:rsidP="00E34D25">
            <w:pPr>
              <w:cnfStyle w:val="000000100000" w:firstRow="0" w:lastRow="0" w:firstColumn="0" w:lastColumn="0" w:oddVBand="0" w:evenVBand="0" w:oddHBand="1" w:evenHBand="0" w:firstRowFirstColumn="0" w:firstRowLastColumn="0" w:lastRowFirstColumn="0" w:lastRowLastColumn="0"/>
            </w:pPr>
            <w:r>
              <w:t xml:space="preserve">General data restriction for </w:t>
            </w:r>
            <w:r w:rsidRPr="0016269C">
              <w:t>species</w:t>
            </w:r>
          </w:p>
        </w:tc>
        <w:tc>
          <w:tcPr>
            <w:tcW w:w="10112" w:type="dxa"/>
          </w:tcPr>
          <w:p w14:paraId="3A654D53" w14:textId="6E192FAE" w:rsidR="00A13BEF" w:rsidRDefault="00A13BEF" w:rsidP="00DB5FD1">
            <w:pPr>
              <w:cnfStyle w:val="000000100000" w:firstRow="0" w:lastRow="0" w:firstColumn="0" w:lastColumn="0" w:oddVBand="0" w:evenVBand="0" w:oddHBand="1" w:evenHBand="0" w:firstRowFirstColumn="0" w:firstRowLastColumn="0" w:lastRowFirstColumn="0" w:lastRowLastColumn="0"/>
            </w:pPr>
            <w:r>
              <w:t xml:space="preserve">Instances where resources do not permit the </w:t>
            </w:r>
            <w:proofErr w:type="gramStart"/>
            <w:r>
              <w:t>species by species</w:t>
            </w:r>
            <w:proofErr w:type="gramEnd"/>
            <w:r>
              <w:t xml:space="preserve"> assessment of the risk posed by making species records publicly available. It is strongly recommended that this is not to be used as a justification for withholding data generally.</w:t>
            </w:r>
            <w:r w:rsidR="00F60E75">
              <w:t xml:space="preserve"> </w:t>
            </w:r>
            <w:r>
              <w:t>Examples include:</w:t>
            </w:r>
          </w:p>
          <w:p w14:paraId="631A5965" w14:textId="74B40959" w:rsidR="00A13BEF" w:rsidRDefault="00A13BEF" w:rsidP="00C92C7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An agency has a large number of orchid species occurring within its lands. The species are known to be attractive to plant collectors and there are historical records of poaching. The agency takes the decision to generalise all orchid records.</w:t>
            </w:r>
          </w:p>
        </w:tc>
        <w:tc>
          <w:tcPr>
            <w:tcW w:w="4184" w:type="dxa"/>
          </w:tcPr>
          <w:p w14:paraId="66360500" w14:textId="6CDABCA6" w:rsidR="00A13BEF" w:rsidRDefault="001D2F0A" w:rsidP="00A34919">
            <w:pPr>
              <w:cnfStyle w:val="000000100000" w:firstRow="0" w:lastRow="0" w:firstColumn="0" w:lastColumn="0" w:oddVBand="0" w:evenVBand="0" w:oddHBand="1" w:evenHBand="0" w:firstRowFirstColumn="0" w:firstRowLastColumn="0" w:lastRowFirstColumn="0" w:lastRowLastColumn="0"/>
            </w:pPr>
            <w:r>
              <w:t>Only</w:t>
            </w:r>
            <w:r w:rsidR="000125D3">
              <w:t xml:space="preserve"> use this </w:t>
            </w:r>
            <w:proofErr w:type="gramStart"/>
            <w:r>
              <w:t xml:space="preserve">sub </w:t>
            </w:r>
            <w:r w:rsidR="000125D3">
              <w:t>category</w:t>
            </w:r>
            <w:proofErr w:type="gramEnd"/>
            <w:r w:rsidR="000125D3">
              <w:t xml:space="preserve"> when there are other mor</w:t>
            </w:r>
            <w:r w:rsidR="0011749F">
              <w:t>e</w:t>
            </w:r>
            <w:r w:rsidR="000125D3">
              <w:t xml:space="preserve"> appropriate ones in this </w:t>
            </w:r>
            <w:r>
              <w:t>category</w:t>
            </w:r>
          </w:p>
        </w:tc>
      </w:tr>
      <w:tr w:rsidR="00960E98" w14:paraId="53790D57" w14:textId="5C572E12" w:rsidTr="00A13BEF">
        <w:tc>
          <w:tcPr>
            <w:cnfStyle w:val="001000000000" w:firstRow="0" w:lastRow="0" w:firstColumn="1" w:lastColumn="0" w:oddVBand="0" w:evenVBand="0" w:oddHBand="0" w:evenHBand="0" w:firstRowFirstColumn="0" w:firstRowLastColumn="0" w:lastRowFirstColumn="0" w:lastRowLastColumn="0"/>
            <w:tcW w:w="2301" w:type="dxa"/>
          </w:tcPr>
          <w:p w14:paraId="43211A57" w14:textId="77777777" w:rsidR="00A13BEF" w:rsidRDefault="00A13BEF">
            <w:r>
              <w:t>3</w:t>
            </w:r>
          </w:p>
        </w:tc>
        <w:tc>
          <w:tcPr>
            <w:tcW w:w="1800" w:type="dxa"/>
          </w:tcPr>
          <w:p w14:paraId="67FC61CE" w14:textId="0FD234B1" w:rsidR="00A13BEF" w:rsidRDefault="001D2F0A">
            <w:pPr>
              <w:cnfStyle w:val="000000000000" w:firstRow="0" w:lastRow="0" w:firstColumn="0" w:lastColumn="0" w:oddVBand="0" w:evenVBand="0" w:oddHBand="0" w:evenHBand="0" w:firstRowFirstColumn="0" w:firstRowLastColumn="0" w:lastRowFirstColumn="0" w:lastRowLastColumn="0"/>
            </w:pPr>
            <w:proofErr w:type="gramStart"/>
            <w:r>
              <w:t>Biosecurity  species</w:t>
            </w:r>
            <w:proofErr w:type="gramEnd"/>
            <w:r w:rsidR="00A13BEF">
              <w:t>-</w:t>
            </w:r>
          </w:p>
        </w:tc>
        <w:tc>
          <w:tcPr>
            <w:tcW w:w="2637" w:type="dxa"/>
          </w:tcPr>
          <w:p w14:paraId="584112BF" w14:textId="77777777" w:rsidR="00A13BEF" w:rsidRPr="007966E6" w:rsidRDefault="00A13BEF">
            <w:pPr>
              <w:cnfStyle w:val="000000000000" w:firstRow="0" w:lastRow="0" w:firstColumn="0" w:lastColumn="0" w:oddVBand="0" w:evenVBand="0" w:oddHBand="0" w:evenHBand="0" w:firstRowFirstColumn="0" w:firstRowLastColumn="0" w:lastRowFirstColumn="0" w:lastRowLastColumn="0"/>
            </w:pPr>
          </w:p>
        </w:tc>
        <w:tc>
          <w:tcPr>
            <w:tcW w:w="10112" w:type="dxa"/>
          </w:tcPr>
          <w:p w14:paraId="3109975E" w14:textId="77777777" w:rsidR="00A13BEF" w:rsidRPr="007966E6" w:rsidRDefault="00A13BEF">
            <w:pPr>
              <w:cnfStyle w:val="000000000000" w:firstRow="0" w:lastRow="0" w:firstColumn="0" w:lastColumn="0" w:oddVBand="0" w:evenVBand="0" w:oddHBand="0" w:evenHBand="0" w:firstRowFirstColumn="0" w:firstRowLastColumn="0" w:lastRowFirstColumn="0" w:lastRowLastColumn="0"/>
            </w:pPr>
          </w:p>
        </w:tc>
        <w:tc>
          <w:tcPr>
            <w:tcW w:w="4184" w:type="dxa"/>
          </w:tcPr>
          <w:p w14:paraId="178F5C88" w14:textId="656F43D5" w:rsidR="00A13BEF" w:rsidRPr="007966E6" w:rsidRDefault="00371B97">
            <w:pPr>
              <w:cnfStyle w:val="000000000000" w:firstRow="0" w:lastRow="0" w:firstColumn="0" w:lastColumn="0" w:oddVBand="0" w:evenVBand="0" w:oddHBand="0" w:evenHBand="0" w:firstRowFirstColumn="0" w:firstRowLastColumn="0" w:lastRowFirstColumn="0" w:lastRowLastColumn="0"/>
            </w:pPr>
            <w:r>
              <w:t>N/A</w:t>
            </w:r>
          </w:p>
        </w:tc>
      </w:tr>
      <w:tr w:rsidR="00960E98" w14:paraId="697DD9DD" w14:textId="78D1A668"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6601A848" w14:textId="77777777" w:rsidR="00A13BEF" w:rsidRDefault="00A13BEF">
            <w:r>
              <w:t>3.1</w:t>
            </w:r>
          </w:p>
        </w:tc>
        <w:tc>
          <w:tcPr>
            <w:tcW w:w="1800" w:type="dxa"/>
          </w:tcPr>
          <w:p w14:paraId="68A1BEA6"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637" w:type="dxa"/>
          </w:tcPr>
          <w:p w14:paraId="201BE71C" w14:textId="597A1835" w:rsidR="00A13BEF" w:rsidRPr="007966E6" w:rsidRDefault="00A13BEF">
            <w:pPr>
              <w:cnfStyle w:val="000000100000" w:firstRow="0" w:lastRow="0" w:firstColumn="0" w:lastColumn="0" w:oddVBand="0" w:evenVBand="0" w:oddHBand="1" w:evenHBand="0" w:firstRowFirstColumn="0" w:firstRowLastColumn="0" w:lastRowFirstColumn="0" w:lastRowLastColumn="0"/>
            </w:pPr>
            <w:r>
              <w:t>Restriction for biosecurity reasons</w:t>
            </w:r>
          </w:p>
        </w:tc>
        <w:tc>
          <w:tcPr>
            <w:tcW w:w="10112" w:type="dxa"/>
          </w:tcPr>
          <w:p w14:paraId="1A0D0E07" w14:textId="77777777" w:rsidR="00A13BEF" w:rsidRDefault="00A13BEF" w:rsidP="00C00B39">
            <w:pPr>
              <w:cnfStyle w:val="000000100000" w:firstRow="0" w:lastRow="0" w:firstColumn="0" w:lastColumn="0" w:oddVBand="0" w:evenVBand="0" w:oddHBand="1" w:evenHBand="0" w:firstRowFirstColumn="0" w:firstRowLastColumn="0" w:lastRowFirstColumn="0" w:lastRowLastColumn="0"/>
            </w:pPr>
            <w:r>
              <w:t xml:space="preserve">Specifically for high biosecurity risk species. </w:t>
            </w:r>
            <w:r w:rsidRPr="007966E6">
              <w:t>Data contains declared biosecurity species which may be of concern to biosecurity or trade</w:t>
            </w:r>
            <w:r>
              <w:t xml:space="preserve"> which have been seized and eradicated. Public display of records might be incorrectly interpreted and have trade implications. Examples include:</w:t>
            </w:r>
          </w:p>
          <w:p w14:paraId="72786C74" w14:textId="1597ACA4" w:rsidR="00A13BEF" w:rsidRDefault="00A13BEF" w:rsidP="00931209">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A species of pinhole borer is detected at a port. The species is widespread </w:t>
            </w:r>
            <w:proofErr w:type="gramStart"/>
            <w:r>
              <w:t>overseas</w:t>
            </w:r>
            <w:proofErr w:type="gramEnd"/>
            <w:r>
              <w:t xml:space="preserve"> and many countries erect timber import restrictions based on the presence of the species. The borer infestation is </w:t>
            </w:r>
            <w:proofErr w:type="gramStart"/>
            <w:r>
              <w:t>eradicated</w:t>
            </w:r>
            <w:proofErr w:type="gramEnd"/>
            <w:r>
              <w:t xml:space="preserve"> and specimens are sent to the local museum, which serves specimen data publicly. The records should be withheld as they might be used to incorrectly suggest that the borer is present in this country.</w:t>
            </w:r>
          </w:p>
          <w:p w14:paraId="1FDCBF01" w14:textId="4B4C508C" w:rsidR="00A13BEF" w:rsidRDefault="00A13BEF" w:rsidP="00C152F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 weed species is at an early stage of incursion. The incursion is featuring in media and has become politicised. In an attempt to encourage landholders to report the weed, confidentiality of records has been guaranteed until the weed is eradicated.</w:t>
            </w:r>
          </w:p>
        </w:tc>
        <w:tc>
          <w:tcPr>
            <w:tcW w:w="4184" w:type="dxa"/>
          </w:tcPr>
          <w:p w14:paraId="1DE9E26A" w14:textId="2DD8BC9F" w:rsidR="00A13BEF" w:rsidRDefault="000125D3" w:rsidP="00C00B39">
            <w:pPr>
              <w:cnfStyle w:val="000000100000" w:firstRow="0" w:lastRow="0" w:firstColumn="0" w:lastColumn="0" w:oddVBand="0" w:evenVBand="0" w:oddHBand="1" w:evenHBand="0" w:firstRowFirstColumn="0" w:firstRowLastColumn="0" w:lastRowFirstColumn="0" w:lastRowLastColumn="0"/>
            </w:pPr>
            <w:r>
              <w:t>Don’t use this category for non-biosecurity species</w:t>
            </w:r>
          </w:p>
        </w:tc>
      </w:tr>
      <w:tr w:rsidR="00960E98" w14:paraId="0605EAB0" w14:textId="75D9CF0B" w:rsidTr="00A13BEF">
        <w:tc>
          <w:tcPr>
            <w:cnfStyle w:val="001000000000" w:firstRow="0" w:lastRow="0" w:firstColumn="1" w:lastColumn="0" w:oddVBand="0" w:evenVBand="0" w:oddHBand="0" w:evenHBand="0" w:firstRowFirstColumn="0" w:firstRowLastColumn="0" w:lastRowFirstColumn="0" w:lastRowLastColumn="0"/>
            <w:tcW w:w="2301" w:type="dxa"/>
          </w:tcPr>
          <w:p w14:paraId="1C1BD212" w14:textId="77777777" w:rsidR="00A13BEF" w:rsidRDefault="00A13BEF">
            <w:r>
              <w:t>4</w:t>
            </w:r>
          </w:p>
        </w:tc>
        <w:tc>
          <w:tcPr>
            <w:tcW w:w="1800" w:type="dxa"/>
          </w:tcPr>
          <w:p w14:paraId="7256CDC2" w14:textId="77777777" w:rsidR="00A13BEF" w:rsidRDefault="00A13BEF">
            <w:pPr>
              <w:cnfStyle w:val="000000000000" w:firstRow="0" w:lastRow="0" w:firstColumn="0" w:lastColumn="0" w:oddVBand="0" w:evenVBand="0" w:oddHBand="0" w:evenHBand="0" w:firstRowFirstColumn="0" w:firstRowLastColumn="0" w:lastRowFirstColumn="0" w:lastRowLastColumn="0"/>
            </w:pPr>
            <w:r>
              <w:t>Species - Attributes</w:t>
            </w:r>
          </w:p>
        </w:tc>
        <w:tc>
          <w:tcPr>
            <w:tcW w:w="2637" w:type="dxa"/>
          </w:tcPr>
          <w:p w14:paraId="072087C9" w14:textId="77777777" w:rsidR="00A13BEF" w:rsidRPr="007966E6" w:rsidRDefault="00A13BEF">
            <w:pPr>
              <w:cnfStyle w:val="000000000000" w:firstRow="0" w:lastRow="0" w:firstColumn="0" w:lastColumn="0" w:oddVBand="0" w:evenVBand="0" w:oddHBand="0" w:evenHBand="0" w:firstRowFirstColumn="0" w:firstRowLastColumn="0" w:lastRowFirstColumn="0" w:lastRowLastColumn="0"/>
            </w:pPr>
          </w:p>
        </w:tc>
        <w:tc>
          <w:tcPr>
            <w:tcW w:w="10112" w:type="dxa"/>
          </w:tcPr>
          <w:p w14:paraId="477DC378" w14:textId="77777777" w:rsidR="00A13BEF" w:rsidRPr="007966E6" w:rsidRDefault="00A13BEF">
            <w:pPr>
              <w:cnfStyle w:val="000000000000" w:firstRow="0" w:lastRow="0" w:firstColumn="0" w:lastColumn="0" w:oddVBand="0" w:evenVBand="0" w:oddHBand="0" w:evenHBand="0" w:firstRowFirstColumn="0" w:firstRowLastColumn="0" w:lastRowFirstColumn="0" w:lastRowLastColumn="0"/>
            </w:pPr>
          </w:p>
        </w:tc>
        <w:tc>
          <w:tcPr>
            <w:tcW w:w="4184" w:type="dxa"/>
          </w:tcPr>
          <w:p w14:paraId="3FE8C92A" w14:textId="112EFE49" w:rsidR="00A13BEF" w:rsidRPr="007966E6" w:rsidRDefault="00BB1607">
            <w:pPr>
              <w:cnfStyle w:val="000000000000" w:firstRow="0" w:lastRow="0" w:firstColumn="0" w:lastColumn="0" w:oddVBand="0" w:evenVBand="0" w:oddHBand="0" w:evenHBand="0" w:firstRowFirstColumn="0" w:firstRowLastColumn="0" w:lastRowFirstColumn="0" w:lastRowLastColumn="0"/>
            </w:pPr>
            <w:r>
              <w:t>N/A</w:t>
            </w:r>
          </w:p>
        </w:tc>
      </w:tr>
      <w:tr w:rsidR="00960E98" w14:paraId="4D304D53" w14:textId="14EDB019"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2C090C0C" w14:textId="77777777" w:rsidR="00A13BEF" w:rsidRDefault="00A13BEF">
            <w:r>
              <w:t>4.1</w:t>
            </w:r>
          </w:p>
        </w:tc>
        <w:tc>
          <w:tcPr>
            <w:tcW w:w="1800" w:type="dxa"/>
          </w:tcPr>
          <w:p w14:paraId="72200558"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637" w:type="dxa"/>
          </w:tcPr>
          <w:p w14:paraId="5179EAC4" w14:textId="66A3971B" w:rsidR="00A13BEF" w:rsidRPr="007966E6" w:rsidRDefault="00A13BEF">
            <w:pPr>
              <w:cnfStyle w:val="000000100000" w:firstRow="0" w:lastRow="0" w:firstColumn="0" w:lastColumn="0" w:oddVBand="0" w:evenVBand="0" w:oddHBand="1" w:evenHBand="0" w:firstRowFirstColumn="0" w:firstRowLastColumn="0" w:lastRowFirstColumn="0" w:lastRowLastColumn="0"/>
            </w:pPr>
            <w:r>
              <w:t xml:space="preserve">Specific habitat </w:t>
            </w:r>
            <w:r w:rsidRPr="007966E6">
              <w:t xml:space="preserve">information about species regarding their habitat or physical attributes </w:t>
            </w:r>
            <w:r>
              <w:t>can be withheld or generalised while all other records of a species are not sensitive</w:t>
            </w:r>
          </w:p>
        </w:tc>
        <w:tc>
          <w:tcPr>
            <w:tcW w:w="10112" w:type="dxa"/>
          </w:tcPr>
          <w:p w14:paraId="628F078B" w14:textId="4C05B372" w:rsidR="00A13BEF" w:rsidRDefault="00A13BEF" w:rsidP="00DB5FD1">
            <w:pPr>
              <w:cnfStyle w:val="000000100000" w:firstRow="0" w:lastRow="0" w:firstColumn="0" w:lastColumn="0" w:oddVBand="0" w:evenVBand="0" w:oddHBand="1" w:evenHBand="0" w:firstRowFirstColumn="0" w:firstRowLastColumn="0" w:lastRowFirstColumn="0" w:lastRowLastColumn="0"/>
            </w:pPr>
            <w:r>
              <w:t xml:space="preserve">Instances where records of a species are not </w:t>
            </w:r>
            <w:proofErr w:type="gramStart"/>
            <w:r>
              <w:t>sensitive</w:t>
            </w:r>
            <w:proofErr w:type="gramEnd"/>
            <w:r>
              <w:t xml:space="preserve"> but a particular life history attribute or descriptor is. Can be used as an alternative to generalising or withholding all records. Examples include:</w:t>
            </w:r>
          </w:p>
          <w:p w14:paraId="375E8F00" w14:textId="6E07C203" w:rsidR="00A13BEF" w:rsidRDefault="007E35A4" w:rsidP="00760E6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There is a reference to breeding behaviour in the notes attribute.  The notes field should be removed to protect breeding habitat.</w:t>
            </w:r>
          </w:p>
          <w:p w14:paraId="0906210D" w14:textId="03C7B715" w:rsidR="00A13BEF" w:rsidRDefault="00A13BEF" w:rsidP="00FD5662">
            <w:pPr>
              <w:numPr>
                <w:ilvl w:val="0"/>
                <w:numId w:val="4"/>
              </w:numPr>
              <w:cnfStyle w:val="000000100000" w:firstRow="0" w:lastRow="0" w:firstColumn="0" w:lastColumn="0" w:oddVBand="0" w:evenVBand="0" w:oddHBand="1" w:evenHBand="0" w:firstRowFirstColumn="0" w:firstRowLastColumn="0" w:lastRowFirstColumn="0" w:lastRowLastColumn="0"/>
            </w:pPr>
            <w:r>
              <w:t>Withholding stratigraphic unit or geological formation names to protect fossil sites</w:t>
            </w:r>
          </w:p>
          <w:p w14:paraId="26ED9DF9" w14:textId="6EF3352B" w:rsidR="00A13BEF" w:rsidRPr="000E3B6D" w:rsidRDefault="00A13BEF" w:rsidP="00FD5662">
            <w:pPr>
              <w:numPr>
                <w:ilvl w:val="0"/>
                <w:numId w:val="4"/>
              </w:numPr>
              <w:cnfStyle w:val="000000100000" w:firstRow="0" w:lastRow="0" w:firstColumn="0" w:lastColumn="0" w:oddVBand="0" w:evenVBand="0" w:oddHBand="1" w:evenHBand="0" w:firstRowFirstColumn="0" w:firstRowLastColumn="0" w:lastRowFirstColumn="0" w:lastRowLastColumn="0"/>
            </w:pPr>
            <w:r>
              <w:t>Withholding the name of a unique land feature such as a bog or a cave because it is the only place that a restricted access species occurs</w:t>
            </w:r>
          </w:p>
        </w:tc>
        <w:tc>
          <w:tcPr>
            <w:tcW w:w="4184" w:type="dxa"/>
          </w:tcPr>
          <w:p w14:paraId="7D896D92" w14:textId="082B3A05" w:rsidR="00A13BEF" w:rsidRDefault="000125D3" w:rsidP="00DB5FD1">
            <w:pPr>
              <w:cnfStyle w:val="000000100000" w:firstRow="0" w:lastRow="0" w:firstColumn="0" w:lastColumn="0" w:oddVBand="0" w:evenVBand="0" w:oddHBand="1" w:evenHBand="0" w:firstRowFirstColumn="0" w:firstRowLastColumn="0" w:lastRowFirstColumn="0" w:lastRowLastColumn="0"/>
            </w:pPr>
            <w:commentRangeStart w:id="0"/>
            <w:r>
              <w:t xml:space="preserve">The need to protect the species against the need to protect </w:t>
            </w:r>
            <w:proofErr w:type="gramStart"/>
            <w:r>
              <w:t>it’s</w:t>
            </w:r>
            <w:proofErr w:type="gramEnd"/>
            <w:r>
              <w:t xml:space="preserve"> important habitats </w:t>
            </w:r>
            <w:proofErr w:type="gramStart"/>
            <w:r>
              <w:t>needs</w:t>
            </w:r>
            <w:proofErr w:type="gramEnd"/>
            <w:r>
              <w:t xml:space="preserve"> to be weighed up here (like the tree example in 2.3)</w:t>
            </w:r>
            <w:commentRangeEnd w:id="0"/>
            <w:r w:rsidR="00B61CF5">
              <w:rPr>
                <w:rStyle w:val="CommentReference"/>
              </w:rPr>
              <w:commentReference w:id="0"/>
            </w:r>
          </w:p>
        </w:tc>
      </w:tr>
      <w:tr w:rsidR="00960E98" w14:paraId="3E484D63" w14:textId="0ACC5CA2" w:rsidTr="00A13BEF">
        <w:tc>
          <w:tcPr>
            <w:cnfStyle w:val="001000000000" w:firstRow="0" w:lastRow="0" w:firstColumn="1" w:lastColumn="0" w:oddVBand="0" w:evenVBand="0" w:oddHBand="0" w:evenHBand="0" w:firstRowFirstColumn="0" w:firstRowLastColumn="0" w:lastRowFirstColumn="0" w:lastRowLastColumn="0"/>
            <w:tcW w:w="2301" w:type="dxa"/>
          </w:tcPr>
          <w:p w14:paraId="60DAF4A9" w14:textId="2899A468" w:rsidR="00A13BEF" w:rsidRDefault="00A13BEF" w:rsidP="00682F27">
            <w:r>
              <w:t>4.</w:t>
            </w:r>
            <w:r w:rsidR="006B2F7C">
              <w:t>2</w:t>
            </w:r>
          </w:p>
        </w:tc>
        <w:tc>
          <w:tcPr>
            <w:tcW w:w="1800" w:type="dxa"/>
          </w:tcPr>
          <w:p w14:paraId="4AE8E743" w14:textId="77777777" w:rsidR="00A13BEF" w:rsidRDefault="00A13BEF" w:rsidP="00682F27">
            <w:pPr>
              <w:cnfStyle w:val="000000000000" w:firstRow="0" w:lastRow="0" w:firstColumn="0" w:lastColumn="0" w:oddVBand="0" w:evenVBand="0" w:oddHBand="0" w:evenHBand="0" w:firstRowFirstColumn="0" w:firstRowLastColumn="0" w:lastRowFirstColumn="0" w:lastRowLastColumn="0"/>
            </w:pPr>
          </w:p>
        </w:tc>
        <w:tc>
          <w:tcPr>
            <w:tcW w:w="2637" w:type="dxa"/>
          </w:tcPr>
          <w:p w14:paraId="63FCD672" w14:textId="49591D9B" w:rsidR="00A13BEF" w:rsidRPr="007966E6" w:rsidRDefault="00A13BEF" w:rsidP="00682F27">
            <w:pPr>
              <w:cnfStyle w:val="000000000000" w:firstRow="0" w:lastRow="0" w:firstColumn="0" w:lastColumn="0" w:oddVBand="0" w:evenVBand="0" w:oddHBand="0" w:evenHBand="0" w:firstRowFirstColumn="0" w:firstRowLastColumn="0" w:lastRowFirstColumn="0" w:lastRowLastColumn="0"/>
            </w:pPr>
            <w:r>
              <w:t>S</w:t>
            </w:r>
            <w:r w:rsidRPr="0016269C">
              <w:t xml:space="preserve">pecies regarded as sensitive because </w:t>
            </w:r>
            <w:r>
              <w:t>physical, habitat or management information b</w:t>
            </w:r>
            <w:r w:rsidRPr="0016269C">
              <w:t>ut taxa not individually assessed</w:t>
            </w:r>
          </w:p>
        </w:tc>
        <w:tc>
          <w:tcPr>
            <w:tcW w:w="10112" w:type="dxa"/>
          </w:tcPr>
          <w:p w14:paraId="4921FE06" w14:textId="70F617CB" w:rsidR="00A13BEF" w:rsidRDefault="00A13BEF" w:rsidP="00682F2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Were specifics of the reason </w:t>
            </w:r>
            <w:proofErr w:type="gramStart"/>
            <w:r>
              <w:t>is</w:t>
            </w:r>
            <w:proofErr w:type="gramEnd"/>
            <w:r>
              <w:t xml:space="preserve"> unknown only that exposing additional information about the taxon may be detrimental to it or people.</w:t>
            </w:r>
          </w:p>
        </w:tc>
        <w:tc>
          <w:tcPr>
            <w:tcW w:w="4184" w:type="dxa"/>
          </w:tcPr>
          <w:p w14:paraId="5D0A6CFF" w14:textId="1F8AE1A0" w:rsidR="00A13BEF" w:rsidRDefault="00960E98" w:rsidP="00371B97">
            <w:pPr>
              <w:cnfStyle w:val="000000000000" w:firstRow="0" w:lastRow="0" w:firstColumn="0" w:lastColumn="0" w:oddVBand="0" w:evenVBand="0" w:oddHBand="0" w:evenHBand="0" w:firstRowFirstColumn="0" w:firstRowLastColumn="0" w:lastRowFirstColumn="0" w:lastRowLastColumn="0"/>
            </w:pPr>
            <w:r>
              <w:t xml:space="preserve">Only use this </w:t>
            </w:r>
            <w:proofErr w:type="gramStart"/>
            <w:r>
              <w:t>sub category</w:t>
            </w:r>
            <w:proofErr w:type="gramEnd"/>
            <w:r>
              <w:t xml:space="preserve"> when there are other mor</w:t>
            </w:r>
            <w:r w:rsidR="00B61CF5">
              <w:t>e</w:t>
            </w:r>
            <w:r>
              <w:t xml:space="preserve"> appropriate ones in this category</w:t>
            </w:r>
          </w:p>
        </w:tc>
      </w:tr>
      <w:tr w:rsidR="00960E98" w14:paraId="3F8F3503" w14:textId="3416BD70"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2C50775C" w14:textId="77777777" w:rsidR="00A13BEF" w:rsidRDefault="00A13BEF" w:rsidP="00682F27">
            <w:r>
              <w:t>5</w:t>
            </w:r>
          </w:p>
        </w:tc>
        <w:tc>
          <w:tcPr>
            <w:tcW w:w="1800" w:type="dxa"/>
          </w:tcPr>
          <w:p w14:paraId="25FFE202" w14:textId="77777777" w:rsidR="00A13BEF" w:rsidRDefault="00A13BEF" w:rsidP="00682F27">
            <w:pPr>
              <w:cnfStyle w:val="000000100000" w:firstRow="0" w:lastRow="0" w:firstColumn="0" w:lastColumn="0" w:oddVBand="0" w:evenVBand="0" w:oddHBand="1" w:evenHBand="0" w:firstRowFirstColumn="0" w:firstRowLastColumn="0" w:lastRowFirstColumn="0" w:lastRowLastColumn="0"/>
            </w:pPr>
            <w:r>
              <w:t>Usage-restrictions</w:t>
            </w:r>
          </w:p>
        </w:tc>
        <w:tc>
          <w:tcPr>
            <w:tcW w:w="2637" w:type="dxa"/>
          </w:tcPr>
          <w:p w14:paraId="648E3B8B" w14:textId="77777777" w:rsidR="00A13BEF" w:rsidRDefault="00A13BEF" w:rsidP="00682F27">
            <w:pPr>
              <w:cnfStyle w:val="000000100000" w:firstRow="0" w:lastRow="0" w:firstColumn="0" w:lastColumn="0" w:oddVBand="0" w:evenVBand="0" w:oddHBand="1" w:evenHBand="0" w:firstRowFirstColumn="0" w:firstRowLastColumn="0" w:lastRowFirstColumn="0" w:lastRowLastColumn="0"/>
            </w:pPr>
          </w:p>
        </w:tc>
        <w:tc>
          <w:tcPr>
            <w:tcW w:w="10112" w:type="dxa"/>
          </w:tcPr>
          <w:p w14:paraId="4837A2F4" w14:textId="77777777" w:rsidR="00A13BEF" w:rsidRDefault="00A13BEF" w:rsidP="003B1E7B">
            <w:pPr>
              <w:pStyle w:val="ListParagraph"/>
              <w:ind w:left="360"/>
              <w:cnfStyle w:val="000000100000" w:firstRow="0" w:lastRow="0" w:firstColumn="0" w:lastColumn="0" w:oddVBand="0" w:evenVBand="0" w:oddHBand="1" w:evenHBand="0" w:firstRowFirstColumn="0" w:firstRowLastColumn="0" w:lastRowFirstColumn="0" w:lastRowLastColumn="0"/>
            </w:pPr>
          </w:p>
        </w:tc>
        <w:tc>
          <w:tcPr>
            <w:tcW w:w="4184" w:type="dxa"/>
          </w:tcPr>
          <w:p w14:paraId="676E44DB" w14:textId="10F298C0" w:rsidR="00A13BEF" w:rsidRDefault="00371B97" w:rsidP="00371B97">
            <w:pPr>
              <w:pStyle w:val="ListParagraph"/>
              <w:ind w:left="0"/>
              <w:cnfStyle w:val="000000100000" w:firstRow="0" w:lastRow="0" w:firstColumn="0" w:lastColumn="0" w:oddVBand="0" w:evenVBand="0" w:oddHBand="1" w:evenHBand="0" w:firstRowFirstColumn="0" w:firstRowLastColumn="0" w:lastRowFirstColumn="0" w:lastRowLastColumn="0"/>
            </w:pPr>
            <w:r>
              <w:t>N/A</w:t>
            </w:r>
          </w:p>
        </w:tc>
      </w:tr>
      <w:tr w:rsidR="00960E98" w14:paraId="2D459462" w14:textId="75134B30" w:rsidTr="00A13BEF">
        <w:tc>
          <w:tcPr>
            <w:cnfStyle w:val="001000000000" w:firstRow="0" w:lastRow="0" w:firstColumn="1" w:lastColumn="0" w:oddVBand="0" w:evenVBand="0" w:oddHBand="0" w:evenHBand="0" w:firstRowFirstColumn="0" w:firstRowLastColumn="0" w:lastRowFirstColumn="0" w:lastRowLastColumn="0"/>
            <w:tcW w:w="2301" w:type="dxa"/>
          </w:tcPr>
          <w:p w14:paraId="73F1950B" w14:textId="77777777" w:rsidR="00A13BEF" w:rsidRDefault="00A13BEF" w:rsidP="00682F27">
            <w:r>
              <w:t>5.1</w:t>
            </w:r>
          </w:p>
        </w:tc>
        <w:tc>
          <w:tcPr>
            <w:tcW w:w="1800" w:type="dxa"/>
          </w:tcPr>
          <w:p w14:paraId="15EFC8DA" w14:textId="77777777" w:rsidR="00A13BEF" w:rsidRDefault="00A13BEF" w:rsidP="00682F27">
            <w:pPr>
              <w:cnfStyle w:val="000000000000" w:firstRow="0" w:lastRow="0" w:firstColumn="0" w:lastColumn="0" w:oddVBand="0" w:evenVBand="0" w:oddHBand="0" w:evenHBand="0" w:firstRowFirstColumn="0" w:firstRowLastColumn="0" w:lastRowFirstColumn="0" w:lastRowLastColumn="0"/>
            </w:pPr>
          </w:p>
        </w:tc>
        <w:tc>
          <w:tcPr>
            <w:tcW w:w="2637" w:type="dxa"/>
          </w:tcPr>
          <w:p w14:paraId="2AF8FE6E" w14:textId="57C7F5B0" w:rsidR="00A13BEF" w:rsidRDefault="00A13BEF" w:rsidP="00682F27">
            <w:pPr>
              <w:cnfStyle w:val="000000000000" w:firstRow="0" w:lastRow="0" w:firstColumn="0" w:lastColumn="0" w:oddVBand="0" w:evenVBand="0" w:oddHBand="0" w:evenHBand="0" w:firstRowFirstColumn="0" w:firstRowLastColumn="0" w:lastRowFirstColumn="0" w:lastRowLastColumn="0"/>
            </w:pPr>
            <w:r>
              <w:t>Legal contract restricting the release of raw data</w:t>
            </w:r>
          </w:p>
        </w:tc>
        <w:tc>
          <w:tcPr>
            <w:tcW w:w="10112" w:type="dxa"/>
          </w:tcPr>
          <w:p w14:paraId="4E32BF41" w14:textId="3D13E88E" w:rsidR="00A13BEF" w:rsidRDefault="00A13BEF" w:rsidP="00FD4CB3">
            <w:pPr>
              <w:cnfStyle w:val="000000000000" w:firstRow="0" w:lastRow="0" w:firstColumn="0" w:lastColumn="0" w:oddVBand="0" w:evenVBand="0" w:oddHBand="0" w:evenHBand="0" w:firstRowFirstColumn="0" w:firstRowLastColumn="0" w:lastRowFirstColumn="0" w:lastRowLastColumn="0"/>
            </w:pPr>
            <w:r w:rsidRPr="009875E0">
              <w:t>This include</w:t>
            </w:r>
            <w:r>
              <w:t>s</w:t>
            </w:r>
            <w:r w:rsidRPr="009875E0">
              <w:t xml:space="preserve"> a negotiated legal contract or a standard form data licence agreement that in effect is a legal contract limiting the transfer of the data to a third-party. Examples include</w:t>
            </w:r>
            <w:r>
              <w:t>:</w:t>
            </w:r>
            <w:r w:rsidRPr="009875E0">
              <w:t xml:space="preserve"> </w:t>
            </w:r>
          </w:p>
          <w:p w14:paraId="399C7880" w14:textId="426F8F9E" w:rsidR="00A13BEF" w:rsidRDefault="00A13BEF" w:rsidP="00EF4F4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D</w:t>
            </w:r>
            <w:r w:rsidRPr="009875E0">
              <w:t xml:space="preserve">ata gathered under a signed contract with a third-party contractor </w:t>
            </w:r>
          </w:p>
          <w:p w14:paraId="1321B227" w14:textId="3AD6361E" w:rsidR="00A13BEF" w:rsidRPr="009875E0" w:rsidRDefault="00A13BEF" w:rsidP="00EF4F4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D</w:t>
            </w:r>
            <w:r w:rsidRPr="009875E0">
              <w:t>ata from a research project provided under legal or licence agreement that relates to control of third-party data use. This limits who else the data can be shared with. It does not concern data where there are informal agreements in place.</w:t>
            </w:r>
          </w:p>
        </w:tc>
        <w:tc>
          <w:tcPr>
            <w:tcW w:w="4184" w:type="dxa"/>
          </w:tcPr>
          <w:p w14:paraId="00386914" w14:textId="77777777" w:rsidR="00A13BEF" w:rsidRPr="009875E0" w:rsidRDefault="00A13BEF" w:rsidP="00FD4CB3">
            <w:pPr>
              <w:cnfStyle w:val="000000000000" w:firstRow="0" w:lastRow="0" w:firstColumn="0" w:lastColumn="0" w:oddVBand="0" w:evenVBand="0" w:oddHBand="0" w:evenHBand="0" w:firstRowFirstColumn="0" w:firstRowLastColumn="0" w:lastRowFirstColumn="0" w:lastRowLastColumn="0"/>
            </w:pPr>
          </w:p>
        </w:tc>
      </w:tr>
      <w:tr w:rsidR="00960E98" w14:paraId="1FC4B288" w14:textId="05E4CC7A"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615A45F2" w14:textId="77777777" w:rsidR="00A13BEF" w:rsidRDefault="00A13BEF" w:rsidP="00682F27">
            <w:r>
              <w:t>5.2</w:t>
            </w:r>
          </w:p>
        </w:tc>
        <w:tc>
          <w:tcPr>
            <w:tcW w:w="1800" w:type="dxa"/>
          </w:tcPr>
          <w:p w14:paraId="5F3A46A7" w14:textId="77777777" w:rsidR="00A13BEF" w:rsidRDefault="00A13BEF" w:rsidP="00682F27">
            <w:pPr>
              <w:cnfStyle w:val="000000100000" w:firstRow="0" w:lastRow="0" w:firstColumn="0" w:lastColumn="0" w:oddVBand="0" w:evenVBand="0" w:oddHBand="1" w:evenHBand="0" w:firstRowFirstColumn="0" w:firstRowLastColumn="0" w:lastRowFirstColumn="0" w:lastRowLastColumn="0"/>
            </w:pPr>
          </w:p>
        </w:tc>
        <w:tc>
          <w:tcPr>
            <w:tcW w:w="2637" w:type="dxa"/>
          </w:tcPr>
          <w:p w14:paraId="59B56A87" w14:textId="5950D529" w:rsidR="00A13BEF" w:rsidRDefault="00960E98" w:rsidP="00682F27">
            <w:pPr>
              <w:cnfStyle w:val="000000100000" w:firstRow="0" w:lastRow="0" w:firstColumn="0" w:lastColumn="0" w:oddVBand="0" w:evenVBand="0" w:oddHBand="1" w:evenHBand="0" w:firstRowFirstColumn="0" w:firstRowLastColumn="0" w:lastRowFirstColumn="0" w:lastRowLastColumn="0"/>
            </w:pPr>
            <w:r>
              <w:t>Non-</w:t>
            </w:r>
            <w:r w:rsidR="00A13BEF">
              <w:t>-legal reasons restricting the release of raw data (embargo period)</w:t>
            </w:r>
          </w:p>
        </w:tc>
        <w:tc>
          <w:tcPr>
            <w:tcW w:w="10112" w:type="dxa"/>
          </w:tcPr>
          <w:p w14:paraId="44B57388" w14:textId="2C2D4689" w:rsidR="00A13BEF" w:rsidRDefault="00A13BEF" w:rsidP="00DB5FD1">
            <w:pPr>
              <w:cnfStyle w:val="000000100000" w:firstRow="0" w:lastRow="0" w:firstColumn="0" w:lastColumn="0" w:oddVBand="0" w:evenVBand="0" w:oddHBand="1" w:evenHBand="0" w:firstRowFirstColumn="0" w:firstRowLastColumn="0" w:lastRowFirstColumn="0" w:lastRowLastColumn="0"/>
            </w:pPr>
            <w:r>
              <w:t>This covers non-legal concerns that require a temporary embargo of records. Examples include:</w:t>
            </w:r>
          </w:p>
          <w:p w14:paraId="2FD27D08" w14:textId="0085B9A4" w:rsidR="00A13BEF" w:rsidRDefault="00A13BEF" w:rsidP="00960E98">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w:t>
            </w:r>
            <w:r w:rsidRPr="00DC0AA2">
              <w:t xml:space="preserve"> company has access to data about endangered species in relation to a development they are involved with where third-party knowledge of that data (by competitors) might impact the economic viability of the project. This dataset </w:t>
            </w:r>
            <w:r>
              <w:t>is</w:t>
            </w:r>
            <w:r w:rsidRPr="00DC0AA2">
              <w:t xml:space="preserve"> embargoed until a certain date</w:t>
            </w:r>
            <w:r>
              <w:t xml:space="preserve"> after which time it can be publicly available</w:t>
            </w:r>
            <w:r w:rsidRPr="00DC0AA2">
              <w:t>.</w:t>
            </w:r>
          </w:p>
          <w:p w14:paraId="3E70E8C6" w14:textId="77777777" w:rsidR="00A13BEF" w:rsidRDefault="00A13BEF" w:rsidP="00960E98">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lastRenderedPageBreak/>
              <w:t>Researchers involved in the development of new food crops need to withhold phenotype and monitoring data until after results are published to retain competitive commercial advantage</w:t>
            </w:r>
          </w:p>
          <w:p w14:paraId="7CF2FB5B" w14:textId="77777777" w:rsidR="00960E98" w:rsidRDefault="00960E98" w:rsidP="00960E98">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w:t>
            </w:r>
            <w:r w:rsidRPr="00D35C0D">
              <w:t xml:space="preserve"> researcher working on a PhD project has a significant number of observations about a new species. The researcher is happy to share the data but does not want the data to be made public until after the publication of their results. An alternative example might be a researcher’s data where the location can be revealed but other fields such as measurements must be withheld. This dataset might be embargoed until a certain date.</w:t>
            </w:r>
          </w:p>
          <w:p w14:paraId="606DE2F0" w14:textId="10A1C24E" w:rsidR="00960E98" w:rsidRPr="00DC0AA2" w:rsidRDefault="00960E98" w:rsidP="00960E98">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 project has a condition as part of participation in the project that all data gathered will be withheld for a specified time (</w:t>
            </w:r>
            <w:proofErr w:type="spellStart"/>
            <w:r>
              <w:t>eg</w:t>
            </w:r>
            <w:proofErr w:type="spellEnd"/>
            <w:r>
              <w:t xml:space="preserve"> two years). After that embargo period the data may be shared.</w:t>
            </w:r>
          </w:p>
        </w:tc>
        <w:tc>
          <w:tcPr>
            <w:tcW w:w="4184" w:type="dxa"/>
          </w:tcPr>
          <w:p w14:paraId="358517F2" w14:textId="21CBCE03" w:rsidR="00A13BEF" w:rsidRDefault="00EE6924" w:rsidP="00DB5FD1">
            <w:pPr>
              <w:cnfStyle w:val="000000100000" w:firstRow="0" w:lastRow="0" w:firstColumn="0" w:lastColumn="0" w:oddVBand="0" w:evenVBand="0" w:oddHBand="1" w:evenHBand="0" w:firstRowFirstColumn="0" w:firstRowLastColumn="0" w:lastRowFirstColumn="0" w:lastRowLastColumn="0"/>
            </w:pPr>
            <w:r>
              <w:lastRenderedPageBreak/>
              <w:t xml:space="preserve">Species that need to be restricted because they have a commercial value should be dealt with under </w:t>
            </w:r>
            <w:proofErr w:type="spellStart"/>
            <w:r>
              <w:t>Se</w:t>
            </w:r>
            <w:r w:rsidR="0077479A">
              <w:t>n</w:t>
            </w:r>
            <w:r>
              <w:t>sitivityReasonID</w:t>
            </w:r>
            <w:proofErr w:type="spellEnd"/>
            <w:r>
              <w:t xml:space="preserve"> 2 categories not here</w:t>
            </w:r>
          </w:p>
        </w:tc>
      </w:tr>
      <w:tr w:rsidR="00960E98" w14:paraId="1DE8018C" w14:textId="78526EFC" w:rsidTr="00A13BEF">
        <w:tc>
          <w:tcPr>
            <w:cnfStyle w:val="001000000000" w:firstRow="0" w:lastRow="0" w:firstColumn="1" w:lastColumn="0" w:oddVBand="0" w:evenVBand="0" w:oddHBand="0" w:evenHBand="0" w:firstRowFirstColumn="0" w:firstRowLastColumn="0" w:lastRowFirstColumn="0" w:lastRowLastColumn="0"/>
            <w:tcW w:w="2301" w:type="dxa"/>
          </w:tcPr>
          <w:p w14:paraId="36FB057C" w14:textId="64F39F9B" w:rsidR="00A13BEF" w:rsidRDefault="00A13BEF" w:rsidP="00682F27">
            <w:r>
              <w:t>5.</w:t>
            </w:r>
            <w:r w:rsidR="006B2F7C">
              <w:t>3</w:t>
            </w:r>
          </w:p>
        </w:tc>
        <w:tc>
          <w:tcPr>
            <w:tcW w:w="1800" w:type="dxa"/>
          </w:tcPr>
          <w:p w14:paraId="570E2848" w14:textId="77777777" w:rsidR="00A13BEF" w:rsidRDefault="00A13BEF" w:rsidP="00682F27">
            <w:pPr>
              <w:cnfStyle w:val="000000000000" w:firstRow="0" w:lastRow="0" w:firstColumn="0" w:lastColumn="0" w:oddVBand="0" w:evenVBand="0" w:oddHBand="0" w:evenHBand="0" w:firstRowFirstColumn="0" w:firstRowLastColumn="0" w:lastRowFirstColumn="0" w:lastRowLastColumn="0"/>
            </w:pPr>
          </w:p>
        </w:tc>
        <w:tc>
          <w:tcPr>
            <w:tcW w:w="2637" w:type="dxa"/>
          </w:tcPr>
          <w:p w14:paraId="552C41E0" w14:textId="39F9D98E" w:rsidR="00A13BEF" w:rsidRDefault="00A13BEF" w:rsidP="00682F27">
            <w:pPr>
              <w:cnfStyle w:val="000000000000" w:firstRow="0" w:lastRow="0" w:firstColumn="0" w:lastColumn="0" w:oddVBand="0" w:evenVBand="0" w:oddHBand="0" w:evenHBand="0" w:firstRowFirstColumn="0" w:firstRowLastColumn="0" w:lastRowFirstColumn="0" w:lastRowLastColumn="0"/>
            </w:pPr>
            <w:r>
              <w:t>Non-Legal restrictions on release of raw data (no time limit)</w:t>
            </w:r>
          </w:p>
        </w:tc>
        <w:tc>
          <w:tcPr>
            <w:tcW w:w="10112" w:type="dxa"/>
          </w:tcPr>
          <w:p w14:paraId="2B8C5E6D" w14:textId="19EEA515" w:rsidR="00A13BEF" w:rsidRDefault="00A13BEF" w:rsidP="00DB5FD1">
            <w:pPr>
              <w:cnfStyle w:val="000000000000" w:firstRow="0" w:lastRow="0" w:firstColumn="0" w:lastColumn="0" w:oddVBand="0" w:evenVBand="0" w:oddHBand="0" w:evenHBand="0" w:firstRowFirstColumn="0" w:firstRowLastColumn="0" w:lastRowFirstColumn="0" w:lastRowLastColumn="0"/>
            </w:pPr>
            <w:r>
              <w:t>This principally applies to legacy datasets where it is no longer possible or too onerous to contact participants and there is therefore uncertain over sharing permissions. Examples include:</w:t>
            </w:r>
          </w:p>
          <w:p w14:paraId="29311403" w14:textId="447ED644" w:rsidR="00A13BEF" w:rsidRPr="000E3B6D" w:rsidRDefault="00A13BEF" w:rsidP="009C1AA9">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A dataset includes a mixture of citizen and specialist provided records gathered between 1990 and 2000. There were no terms and conditions over the project at the time and too many people were involved and there are no contact details, so as a consequence there is uncertainty over the ability to share the data. </w:t>
            </w:r>
          </w:p>
        </w:tc>
        <w:tc>
          <w:tcPr>
            <w:tcW w:w="4184" w:type="dxa"/>
          </w:tcPr>
          <w:p w14:paraId="0D78A778" w14:textId="77777777" w:rsidR="00A13BEF" w:rsidRDefault="00A13BEF" w:rsidP="00DB5FD1">
            <w:pPr>
              <w:cnfStyle w:val="000000000000" w:firstRow="0" w:lastRow="0" w:firstColumn="0" w:lastColumn="0" w:oddVBand="0" w:evenVBand="0" w:oddHBand="0" w:evenHBand="0" w:firstRowFirstColumn="0" w:firstRowLastColumn="0" w:lastRowFirstColumn="0" w:lastRowLastColumn="0"/>
            </w:pPr>
          </w:p>
        </w:tc>
      </w:tr>
      <w:tr w:rsidR="00960E98" w14:paraId="387B53B3" w14:textId="4D70D4C4"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702C0CB5" w14:textId="77777777" w:rsidR="00A13BEF" w:rsidRDefault="00A13BEF" w:rsidP="00682F27">
            <w:r>
              <w:t>6</w:t>
            </w:r>
          </w:p>
        </w:tc>
        <w:tc>
          <w:tcPr>
            <w:tcW w:w="1800" w:type="dxa"/>
          </w:tcPr>
          <w:p w14:paraId="64F05D4F" w14:textId="1C72152A" w:rsidR="00A13BEF" w:rsidRDefault="00A13BEF" w:rsidP="00682F27">
            <w:pPr>
              <w:cnfStyle w:val="000000100000" w:firstRow="0" w:lastRow="0" w:firstColumn="0" w:lastColumn="0" w:oddVBand="0" w:evenVBand="0" w:oddHBand="1" w:evenHBand="0" w:firstRowFirstColumn="0" w:firstRowLastColumn="0" w:lastRowFirstColumn="0" w:lastRowLastColumn="0"/>
            </w:pPr>
            <w:r>
              <w:t>First Nations data</w:t>
            </w:r>
          </w:p>
        </w:tc>
        <w:tc>
          <w:tcPr>
            <w:tcW w:w="2637" w:type="dxa"/>
          </w:tcPr>
          <w:p w14:paraId="74388CB8" w14:textId="77777777" w:rsidR="00A13BEF" w:rsidRDefault="00A13BEF" w:rsidP="00682F27">
            <w:pPr>
              <w:cnfStyle w:val="000000100000" w:firstRow="0" w:lastRow="0" w:firstColumn="0" w:lastColumn="0" w:oddVBand="0" w:evenVBand="0" w:oddHBand="1" w:evenHBand="0" w:firstRowFirstColumn="0" w:firstRowLastColumn="0" w:lastRowFirstColumn="0" w:lastRowLastColumn="0"/>
            </w:pPr>
          </w:p>
        </w:tc>
        <w:tc>
          <w:tcPr>
            <w:tcW w:w="10112" w:type="dxa"/>
          </w:tcPr>
          <w:p w14:paraId="6F3A8448" w14:textId="77777777" w:rsidR="00A13BEF" w:rsidRDefault="00A13BEF" w:rsidP="00682F27">
            <w:pPr>
              <w:cnfStyle w:val="000000100000" w:firstRow="0" w:lastRow="0" w:firstColumn="0" w:lastColumn="0" w:oddVBand="0" w:evenVBand="0" w:oddHBand="1" w:evenHBand="0" w:firstRowFirstColumn="0" w:firstRowLastColumn="0" w:lastRowFirstColumn="0" w:lastRowLastColumn="0"/>
            </w:pPr>
          </w:p>
        </w:tc>
        <w:tc>
          <w:tcPr>
            <w:tcW w:w="4184" w:type="dxa"/>
          </w:tcPr>
          <w:p w14:paraId="7C9F3E9D" w14:textId="368D7BC2" w:rsidR="00A13BEF" w:rsidRDefault="00BB1607" w:rsidP="00682F27">
            <w:pPr>
              <w:cnfStyle w:val="000000100000" w:firstRow="0" w:lastRow="0" w:firstColumn="0" w:lastColumn="0" w:oddVBand="0" w:evenVBand="0" w:oddHBand="1" w:evenHBand="0" w:firstRowFirstColumn="0" w:firstRowLastColumn="0" w:lastRowFirstColumn="0" w:lastRowLastColumn="0"/>
            </w:pPr>
            <w:r>
              <w:t>N/A</w:t>
            </w:r>
          </w:p>
        </w:tc>
      </w:tr>
      <w:tr w:rsidR="00960E98" w14:paraId="019319F6" w14:textId="465078F2" w:rsidTr="00A13BEF">
        <w:tc>
          <w:tcPr>
            <w:cnfStyle w:val="001000000000" w:firstRow="0" w:lastRow="0" w:firstColumn="1" w:lastColumn="0" w:oddVBand="0" w:evenVBand="0" w:oddHBand="0" w:evenHBand="0" w:firstRowFirstColumn="0" w:firstRowLastColumn="0" w:lastRowFirstColumn="0" w:lastRowLastColumn="0"/>
            <w:tcW w:w="2301" w:type="dxa"/>
          </w:tcPr>
          <w:p w14:paraId="6E46C062" w14:textId="77777777" w:rsidR="00A13BEF" w:rsidRDefault="00A13BEF" w:rsidP="00682F27">
            <w:r>
              <w:t>6.1</w:t>
            </w:r>
          </w:p>
        </w:tc>
        <w:tc>
          <w:tcPr>
            <w:tcW w:w="1800" w:type="dxa"/>
          </w:tcPr>
          <w:p w14:paraId="2B4F5EF2" w14:textId="77777777" w:rsidR="00A13BEF" w:rsidRDefault="00A13BEF" w:rsidP="00682F27">
            <w:pPr>
              <w:cnfStyle w:val="000000000000" w:firstRow="0" w:lastRow="0" w:firstColumn="0" w:lastColumn="0" w:oddVBand="0" w:evenVBand="0" w:oddHBand="0" w:evenHBand="0" w:firstRowFirstColumn="0" w:firstRowLastColumn="0" w:lastRowFirstColumn="0" w:lastRowLastColumn="0"/>
            </w:pPr>
          </w:p>
        </w:tc>
        <w:tc>
          <w:tcPr>
            <w:tcW w:w="2637" w:type="dxa"/>
          </w:tcPr>
          <w:p w14:paraId="1EFA40C2" w14:textId="4C3A3AE1" w:rsidR="00A13BEF" w:rsidRDefault="00A13BEF" w:rsidP="00682F27">
            <w:pPr>
              <w:cnfStyle w:val="000000000000" w:firstRow="0" w:lastRow="0" w:firstColumn="0" w:lastColumn="0" w:oddVBand="0" w:evenVBand="0" w:oddHBand="0" w:evenHBand="0" w:firstRowFirstColumn="0" w:firstRowLastColumn="0" w:lastRowFirstColumn="0" w:lastRowLastColumn="0"/>
            </w:pPr>
            <w:r>
              <w:t>Cultural sensitivities relating to the species</w:t>
            </w:r>
          </w:p>
        </w:tc>
        <w:tc>
          <w:tcPr>
            <w:tcW w:w="10112" w:type="dxa"/>
          </w:tcPr>
          <w:p w14:paraId="7B3BDA1C" w14:textId="4163E1A4" w:rsidR="00A13BEF" w:rsidRDefault="00A13BEF" w:rsidP="00DB5FD1">
            <w:pPr>
              <w:cnfStyle w:val="000000000000" w:firstRow="0" w:lastRow="0" w:firstColumn="0" w:lastColumn="0" w:oddVBand="0" w:evenVBand="0" w:oddHBand="0" w:evenHBand="0" w:firstRowFirstColumn="0" w:firstRowLastColumn="0" w:lastRowFirstColumn="0" w:lastRowLastColumn="0"/>
            </w:pPr>
            <w:r>
              <w:t>Instances where a species has importance for First Nations communities that make sharing a record inappropriate. Examples include:</w:t>
            </w:r>
          </w:p>
          <w:p w14:paraId="4DBC3CF7" w14:textId="00E7AA54" w:rsidR="00A13BEF" w:rsidRDefault="00A13BEF" w:rsidP="00A105F6">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 First Nations community regards a species as a totem animal. While the species is widespread, the community have agreed that they do not wish records to be made public has it conflicts with community beliefs</w:t>
            </w:r>
          </w:p>
          <w:p w14:paraId="39E5A89E" w14:textId="4833E25E" w:rsidR="00A13BEF" w:rsidRDefault="00A13BEF" w:rsidP="00A105F6">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First Nationals rangers have gathered data on species in their reserve. Because the data belongs to community under CARE principles, the data can only be shared with community agreement</w:t>
            </w:r>
          </w:p>
        </w:tc>
        <w:tc>
          <w:tcPr>
            <w:tcW w:w="4184" w:type="dxa"/>
          </w:tcPr>
          <w:p w14:paraId="183CA652" w14:textId="77777777" w:rsidR="00A13BEF" w:rsidRDefault="00A13BEF" w:rsidP="00DB5FD1">
            <w:pPr>
              <w:cnfStyle w:val="000000000000" w:firstRow="0" w:lastRow="0" w:firstColumn="0" w:lastColumn="0" w:oddVBand="0" w:evenVBand="0" w:oddHBand="0" w:evenHBand="0" w:firstRowFirstColumn="0" w:firstRowLastColumn="0" w:lastRowFirstColumn="0" w:lastRowLastColumn="0"/>
            </w:pPr>
          </w:p>
        </w:tc>
      </w:tr>
      <w:tr w:rsidR="00960E98" w14:paraId="14BB049B" w14:textId="70060699" w:rsidTr="00A1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0357B0C9" w14:textId="77777777" w:rsidR="00A13BEF" w:rsidRDefault="00A13BEF" w:rsidP="00682F27">
            <w:r>
              <w:t>6.2</w:t>
            </w:r>
          </w:p>
        </w:tc>
        <w:tc>
          <w:tcPr>
            <w:tcW w:w="1800" w:type="dxa"/>
          </w:tcPr>
          <w:p w14:paraId="5625CE42" w14:textId="77777777" w:rsidR="00A13BEF" w:rsidRDefault="00A13BEF" w:rsidP="00682F27">
            <w:pPr>
              <w:cnfStyle w:val="000000100000" w:firstRow="0" w:lastRow="0" w:firstColumn="0" w:lastColumn="0" w:oddVBand="0" w:evenVBand="0" w:oddHBand="1" w:evenHBand="0" w:firstRowFirstColumn="0" w:firstRowLastColumn="0" w:lastRowFirstColumn="0" w:lastRowLastColumn="0"/>
            </w:pPr>
          </w:p>
        </w:tc>
        <w:tc>
          <w:tcPr>
            <w:tcW w:w="2637" w:type="dxa"/>
          </w:tcPr>
          <w:p w14:paraId="0366AB01" w14:textId="009D6D84" w:rsidR="00A13BEF" w:rsidRDefault="00A13BEF" w:rsidP="00682F27">
            <w:pPr>
              <w:cnfStyle w:val="000000100000" w:firstRow="0" w:lastRow="0" w:firstColumn="0" w:lastColumn="0" w:oddVBand="0" w:evenVBand="0" w:oddHBand="1" w:evenHBand="0" w:firstRowFirstColumn="0" w:firstRowLastColumn="0" w:lastRowFirstColumn="0" w:lastRowLastColumn="0"/>
            </w:pPr>
            <w:r>
              <w:t>Cultural sensitivities relating to First Nations information about the species</w:t>
            </w:r>
          </w:p>
        </w:tc>
        <w:tc>
          <w:tcPr>
            <w:tcW w:w="10112" w:type="dxa"/>
          </w:tcPr>
          <w:p w14:paraId="1A9A94BD" w14:textId="2F1DE6DA" w:rsidR="00A13BEF" w:rsidRDefault="00A13BEF" w:rsidP="00DB5FD1">
            <w:pPr>
              <w:cnfStyle w:val="000000100000" w:firstRow="0" w:lastRow="0" w:firstColumn="0" w:lastColumn="0" w:oddVBand="0" w:evenVBand="0" w:oddHBand="1" w:evenHBand="0" w:firstRowFirstColumn="0" w:firstRowLastColumn="0" w:lastRowFirstColumn="0" w:lastRowLastColumn="0"/>
            </w:pPr>
            <w:r>
              <w:t>Relates to First Nations traditional knowledge about a species that is inappropriate to share without permission. Examples include:</w:t>
            </w:r>
          </w:p>
          <w:p w14:paraId="6D07B04B" w14:textId="32F66E3E" w:rsidR="00A13BEF" w:rsidRDefault="00A13BEF" w:rsidP="00E509B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An herbarium </w:t>
            </w:r>
            <w:r w:rsidR="00960E98">
              <w:t>specimen has field notes</w:t>
            </w:r>
            <w:r>
              <w:t xml:space="preserve"> </w:t>
            </w:r>
            <w:r w:rsidR="00960E98">
              <w:t>that i</w:t>
            </w:r>
            <w:r>
              <w:t>nclude information gathered by the collector about how a First Nations community uses the plant for medicinal purposes. The information belongs to the community and should not be shared without community agreement</w:t>
            </w:r>
          </w:p>
          <w:p w14:paraId="6D4CC0C4" w14:textId="7E9EC421" w:rsidR="00A13BEF" w:rsidRDefault="00A13BEF" w:rsidP="00E509B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An endangered tree record mentions that the tree has an important ceremonial carving on it. That information should not be shared without first nations community agreement</w:t>
            </w:r>
          </w:p>
        </w:tc>
        <w:tc>
          <w:tcPr>
            <w:tcW w:w="4184" w:type="dxa"/>
          </w:tcPr>
          <w:p w14:paraId="32380A41" w14:textId="77777777" w:rsidR="00A13BEF" w:rsidRDefault="00A13BEF" w:rsidP="00DB5FD1">
            <w:pPr>
              <w:cnfStyle w:val="000000100000" w:firstRow="0" w:lastRow="0" w:firstColumn="0" w:lastColumn="0" w:oddVBand="0" w:evenVBand="0" w:oddHBand="1" w:evenHBand="0" w:firstRowFirstColumn="0" w:firstRowLastColumn="0" w:lastRowFirstColumn="0" w:lastRowLastColumn="0"/>
            </w:pPr>
          </w:p>
        </w:tc>
      </w:tr>
      <w:tr w:rsidR="00960E98" w14:paraId="061C0C29" w14:textId="642AE8F8" w:rsidTr="00A13BEF">
        <w:tc>
          <w:tcPr>
            <w:cnfStyle w:val="001000000000" w:firstRow="0" w:lastRow="0" w:firstColumn="1" w:lastColumn="0" w:oddVBand="0" w:evenVBand="0" w:oddHBand="0" w:evenHBand="0" w:firstRowFirstColumn="0" w:firstRowLastColumn="0" w:lastRowFirstColumn="0" w:lastRowLastColumn="0"/>
            <w:tcW w:w="2301" w:type="dxa"/>
          </w:tcPr>
          <w:p w14:paraId="65AC6D79" w14:textId="77777777" w:rsidR="00A13BEF" w:rsidRDefault="00A13BEF" w:rsidP="00682F27">
            <w:r>
              <w:t>6.3</w:t>
            </w:r>
          </w:p>
        </w:tc>
        <w:tc>
          <w:tcPr>
            <w:tcW w:w="1800" w:type="dxa"/>
          </w:tcPr>
          <w:p w14:paraId="22F09985" w14:textId="77777777" w:rsidR="00A13BEF" w:rsidRDefault="00A13BEF" w:rsidP="00682F27">
            <w:pPr>
              <w:cnfStyle w:val="000000000000" w:firstRow="0" w:lastRow="0" w:firstColumn="0" w:lastColumn="0" w:oddVBand="0" w:evenVBand="0" w:oddHBand="0" w:evenHBand="0" w:firstRowFirstColumn="0" w:firstRowLastColumn="0" w:lastRowFirstColumn="0" w:lastRowLastColumn="0"/>
            </w:pPr>
          </w:p>
        </w:tc>
        <w:tc>
          <w:tcPr>
            <w:tcW w:w="2637" w:type="dxa"/>
          </w:tcPr>
          <w:p w14:paraId="033E3FA3" w14:textId="77777777" w:rsidR="00A13BEF" w:rsidRDefault="00A13BEF" w:rsidP="00682F27">
            <w:pPr>
              <w:cnfStyle w:val="000000000000" w:firstRow="0" w:lastRow="0" w:firstColumn="0" w:lastColumn="0" w:oddVBand="0" w:evenVBand="0" w:oddHBand="0" w:evenHBand="0" w:firstRowFirstColumn="0" w:firstRowLastColumn="0" w:lastRowFirstColumn="0" w:lastRowLastColumn="0"/>
            </w:pPr>
            <w:r>
              <w:t>Cultural sensitivities relating to location</w:t>
            </w:r>
          </w:p>
        </w:tc>
        <w:tc>
          <w:tcPr>
            <w:tcW w:w="10112" w:type="dxa"/>
          </w:tcPr>
          <w:p w14:paraId="0D2850A6" w14:textId="14873943" w:rsidR="00A13BEF" w:rsidRDefault="00A13BEF" w:rsidP="00DB5FD1">
            <w:pPr>
              <w:cnfStyle w:val="000000000000" w:firstRow="0" w:lastRow="0" w:firstColumn="0" w:lastColumn="0" w:oddVBand="0" w:evenVBand="0" w:oddHBand="0" w:evenHBand="0" w:firstRowFirstColumn="0" w:firstRowLastColumn="0" w:lastRowFirstColumn="0" w:lastRowLastColumn="0"/>
            </w:pPr>
            <w:r>
              <w:t>Relates to species records that reveal information about First Nation sites. Examples include</w:t>
            </w:r>
          </w:p>
          <w:p w14:paraId="544BC763" w14:textId="77777777" w:rsidR="00A13BEF" w:rsidRDefault="00A13BEF" w:rsidP="00A105F6">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Species records that include information about an important ceremonial location that should not be shared outside the community</w:t>
            </w:r>
          </w:p>
          <w:p w14:paraId="54883B1B" w14:textId="77B378F6" w:rsidR="00A13BEF" w:rsidRDefault="00A13BEF" w:rsidP="00A105F6">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Species records falling within the boundary of a Sacred Site that the First Nations community do not wish to share because (for example) it might lead to unwanted / inappropriate visitation</w:t>
            </w:r>
          </w:p>
        </w:tc>
        <w:tc>
          <w:tcPr>
            <w:tcW w:w="4184" w:type="dxa"/>
          </w:tcPr>
          <w:p w14:paraId="5D3850A7" w14:textId="77777777" w:rsidR="00A13BEF" w:rsidRDefault="00A13BEF" w:rsidP="00DB5FD1">
            <w:pPr>
              <w:cnfStyle w:val="000000000000" w:firstRow="0" w:lastRow="0" w:firstColumn="0" w:lastColumn="0" w:oddVBand="0" w:evenVBand="0" w:oddHBand="0" w:evenHBand="0" w:firstRowFirstColumn="0" w:firstRowLastColumn="0" w:lastRowFirstColumn="0" w:lastRowLastColumn="0"/>
            </w:pPr>
          </w:p>
        </w:tc>
      </w:tr>
    </w:tbl>
    <w:p w14:paraId="491A4794" w14:textId="77777777" w:rsidR="009E7DA2" w:rsidRDefault="009E7DA2">
      <w:pPr>
        <w:rPr>
          <w:rFonts w:asciiTheme="majorHAnsi" w:eastAsiaTheme="majorEastAsia" w:hAnsiTheme="majorHAnsi" w:cstheme="majorBidi"/>
          <w:color w:val="0F4761" w:themeColor="accent1" w:themeShade="BF"/>
          <w:sz w:val="32"/>
          <w:szCs w:val="32"/>
        </w:rPr>
      </w:pPr>
      <w:r>
        <w:br w:type="page"/>
      </w:r>
    </w:p>
    <w:p w14:paraId="7B27078E" w14:textId="1E01E0D0" w:rsidR="005F2F10" w:rsidRDefault="005F2F10" w:rsidP="005F2F10">
      <w:pPr>
        <w:pStyle w:val="Heading2"/>
      </w:pPr>
      <w:r>
        <w:lastRenderedPageBreak/>
        <w:t>Treatment Vocabulary</w:t>
      </w:r>
    </w:p>
    <w:p w14:paraId="11FE9217" w14:textId="03087A35" w:rsidR="00474150" w:rsidRPr="00474150" w:rsidRDefault="00474150" w:rsidP="00474150">
      <w:r>
        <w:t>The user notification level shows at what level the alert or notification to users that the dataset / record have been changed should appear.</w:t>
      </w:r>
    </w:p>
    <w:tbl>
      <w:tblPr>
        <w:tblStyle w:val="GridTable4-Accent1"/>
        <w:tblW w:w="21034" w:type="dxa"/>
        <w:tblLook w:val="04A0" w:firstRow="1" w:lastRow="0" w:firstColumn="1" w:lastColumn="0" w:noHBand="0" w:noVBand="1"/>
      </w:tblPr>
      <w:tblGrid>
        <w:gridCol w:w="1462"/>
        <w:gridCol w:w="1652"/>
        <w:gridCol w:w="2410"/>
        <w:gridCol w:w="2551"/>
        <w:gridCol w:w="12959"/>
      </w:tblGrid>
      <w:tr w:rsidR="002566FB" w14:paraId="157B1BD1" w14:textId="6C40D5CF" w:rsidTr="002566F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62" w:type="dxa"/>
          </w:tcPr>
          <w:p w14:paraId="2359DF74" w14:textId="77777777" w:rsidR="002566FB" w:rsidRDefault="002566FB">
            <w:proofErr w:type="spellStart"/>
            <w:r>
              <w:t>TreatmentID</w:t>
            </w:r>
            <w:proofErr w:type="spellEnd"/>
          </w:p>
        </w:tc>
        <w:tc>
          <w:tcPr>
            <w:tcW w:w="1652" w:type="dxa"/>
          </w:tcPr>
          <w:p w14:paraId="49DE2B33" w14:textId="77777777" w:rsidR="002566FB" w:rsidRDefault="002566FB">
            <w:pPr>
              <w:cnfStyle w:val="100000000000" w:firstRow="1" w:lastRow="0" w:firstColumn="0" w:lastColumn="0" w:oddVBand="0" w:evenVBand="0" w:oddHBand="0" w:evenHBand="0" w:firstRowFirstColumn="0" w:firstRowLastColumn="0" w:lastRowFirstColumn="0" w:lastRowLastColumn="0"/>
            </w:pPr>
            <w:r>
              <w:t>Treatment Category</w:t>
            </w:r>
          </w:p>
        </w:tc>
        <w:tc>
          <w:tcPr>
            <w:tcW w:w="2410" w:type="dxa"/>
          </w:tcPr>
          <w:p w14:paraId="6B2C16FF" w14:textId="77777777" w:rsidR="002566FB" w:rsidRDefault="002566FB">
            <w:pPr>
              <w:cnfStyle w:val="100000000000" w:firstRow="1" w:lastRow="0" w:firstColumn="0" w:lastColumn="0" w:oddVBand="0" w:evenVBand="0" w:oddHBand="0" w:evenHBand="0" w:firstRowFirstColumn="0" w:firstRowLastColumn="0" w:lastRowFirstColumn="0" w:lastRowLastColumn="0"/>
            </w:pPr>
            <w:r>
              <w:t>Treatment sub-category</w:t>
            </w:r>
          </w:p>
        </w:tc>
        <w:tc>
          <w:tcPr>
            <w:tcW w:w="2551" w:type="dxa"/>
          </w:tcPr>
          <w:p w14:paraId="686BC659" w14:textId="6C3645B2" w:rsidR="002566FB" w:rsidRDefault="002566FB">
            <w:pPr>
              <w:cnfStyle w:val="100000000000" w:firstRow="1" w:lastRow="0" w:firstColumn="0" w:lastColumn="0" w:oddVBand="0" w:evenVBand="0" w:oddHBand="0" w:evenHBand="0" w:firstRowFirstColumn="0" w:firstRowLastColumn="0" w:lastRowFirstColumn="0" w:lastRowLastColumn="0"/>
            </w:pPr>
            <w:r>
              <w:t>User Notification Level</w:t>
            </w:r>
          </w:p>
        </w:tc>
        <w:tc>
          <w:tcPr>
            <w:tcW w:w="12959" w:type="dxa"/>
          </w:tcPr>
          <w:p w14:paraId="0E574A62" w14:textId="7320903A" w:rsidR="002566FB" w:rsidRDefault="002566FB">
            <w:pPr>
              <w:cnfStyle w:val="100000000000" w:firstRow="1" w:lastRow="0" w:firstColumn="0" w:lastColumn="0" w:oddVBand="0" w:evenVBand="0" w:oddHBand="0" w:evenHBand="0" w:firstRowFirstColumn="0" w:firstRowLastColumn="0" w:lastRowFirstColumn="0" w:lastRowLastColumn="0"/>
            </w:pPr>
            <w:r>
              <w:t>Refined Use Cases</w:t>
            </w:r>
          </w:p>
        </w:tc>
      </w:tr>
      <w:tr w:rsidR="002566FB" w14:paraId="4800462F" w14:textId="3D90F1AB"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2EE6D90C" w14:textId="0D9DA6FC" w:rsidR="002566FB" w:rsidRDefault="002566FB">
            <w:r>
              <w:t>A</w:t>
            </w:r>
          </w:p>
        </w:tc>
        <w:tc>
          <w:tcPr>
            <w:tcW w:w="1652" w:type="dxa"/>
          </w:tcPr>
          <w:p w14:paraId="69217D12" w14:textId="77777777" w:rsidR="002566FB" w:rsidRDefault="002566FB">
            <w:pPr>
              <w:cnfStyle w:val="000000100000" w:firstRow="0" w:lastRow="0" w:firstColumn="0" w:lastColumn="0" w:oddVBand="0" w:evenVBand="0" w:oddHBand="1" w:evenHBand="0" w:firstRowFirstColumn="0" w:firstRowLastColumn="0" w:lastRowFirstColumn="0" w:lastRowLastColumn="0"/>
            </w:pPr>
            <w:r>
              <w:t>Withhold data</w:t>
            </w:r>
          </w:p>
        </w:tc>
        <w:tc>
          <w:tcPr>
            <w:tcW w:w="2410" w:type="dxa"/>
          </w:tcPr>
          <w:p w14:paraId="44C801F7" w14:textId="77777777" w:rsidR="002566FB" w:rsidRDefault="002566FB">
            <w:pPr>
              <w:cnfStyle w:val="000000100000" w:firstRow="0" w:lastRow="0" w:firstColumn="0" w:lastColumn="0" w:oddVBand="0" w:evenVBand="0" w:oddHBand="1" w:evenHBand="0" w:firstRowFirstColumn="0" w:firstRowLastColumn="0" w:lastRowFirstColumn="0" w:lastRowLastColumn="0"/>
            </w:pPr>
          </w:p>
        </w:tc>
        <w:tc>
          <w:tcPr>
            <w:tcW w:w="2551" w:type="dxa"/>
          </w:tcPr>
          <w:p w14:paraId="7DF6EA67" w14:textId="77777777" w:rsidR="002566FB" w:rsidRDefault="002566FB">
            <w:pPr>
              <w:cnfStyle w:val="000000100000" w:firstRow="0" w:lastRow="0" w:firstColumn="0" w:lastColumn="0" w:oddVBand="0" w:evenVBand="0" w:oddHBand="1" w:evenHBand="0" w:firstRowFirstColumn="0" w:firstRowLastColumn="0" w:lastRowFirstColumn="0" w:lastRowLastColumn="0"/>
            </w:pPr>
          </w:p>
        </w:tc>
        <w:tc>
          <w:tcPr>
            <w:tcW w:w="12959" w:type="dxa"/>
          </w:tcPr>
          <w:p w14:paraId="7C94060F" w14:textId="77777777" w:rsidR="002566FB" w:rsidRDefault="002566FB">
            <w:pPr>
              <w:cnfStyle w:val="000000100000" w:firstRow="0" w:lastRow="0" w:firstColumn="0" w:lastColumn="0" w:oddVBand="0" w:evenVBand="0" w:oddHBand="1" w:evenHBand="0" w:firstRowFirstColumn="0" w:firstRowLastColumn="0" w:lastRowFirstColumn="0" w:lastRowLastColumn="0"/>
            </w:pPr>
          </w:p>
        </w:tc>
      </w:tr>
      <w:tr w:rsidR="002566FB" w14:paraId="4EB74416" w14:textId="07B58BB7" w:rsidTr="002566FB">
        <w:tc>
          <w:tcPr>
            <w:cnfStyle w:val="001000000000" w:firstRow="0" w:lastRow="0" w:firstColumn="1" w:lastColumn="0" w:oddVBand="0" w:evenVBand="0" w:oddHBand="0" w:evenHBand="0" w:firstRowFirstColumn="0" w:firstRowLastColumn="0" w:lastRowFirstColumn="0" w:lastRowLastColumn="0"/>
            <w:tcW w:w="1462" w:type="dxa"/>
          </w:tcPr>
          <w:p w14:paraId="4D9150AA" w14:textId="6BD55B10" w:rsidR="002566FB" w:rsidRDefault="002566FB">
            <w:r>
              <w:t>A.1</w:t>
            </w:r>
          </w:p>
        </w:tc>
        <w:tc>
          <w:tcPr>
            <w:tcW w:w="1652" w:type="dxa"/>
          </w:tcPr>
          <w:p w14:paraId="5AD0708F" w14:textId="77777777" w:rsidR="002566FB" w:rsidRDefault="002566FB">
            <w:pPr>
              <w:cnfStyle w:val="000000000000" w:firstRow="0" w:lastRow="0" w:firstColumn="0" w:lastColumn="0" w:oddVBand="0" w:evenVBand="0" w:oddHBand="0" w:evenHBand="0" w:firstRowFirstColumn="0" w:firstRowLastColumn="0" w:lastRowFirstColumn="0" w:lastRowLastColumn="0"/>
            </w:pPr>
          </w:p>
        </w:tc>
        <w:tc>
          <w:tcPr>
            <w:tcW w:w="2410" w:type="dxa"/>
          </w:tcPr>
          <w:p w14:paraId="097AFFE2" w14:textId="77777777" w:rsidR="002566FB" w:rsidRDefault="002566FB">
            <w:pPr>
              <w:cnfStyle w:val="000000000000" w:firstRow="0" w:lastRow="0" w:firstColumn="0" w:lastColumn="0" w:oddVBand="0" w:evenVBand="0" w:oddHBand="0" w:evenHBand="0" w:firstRowFirstColumn="0" w:firstRowLastColumn="0" w:lastRowFirstColumn="0" w:lastRowLastColumn="0"/>
            </w:pPr>
            <w:r>
              <w:t>Withhold entire dataset</w:t>
            </w:r>
          </w:p>
        </w:tc>
        <w:tc>
          <w:tcPr>
            <w:tcW w:w="2551" w:type="dxa"/>
          </w:tcPr>
          <w:p w14:paraId="7DDB4D03" w14:textId="569F74AA" w:rsidR="002566FB" w:rsidRDefault="002566FB">
            <w:pPr>
              <w:cnfStyle w:val="000000000000" w:firstRow="0" w:lastRow="0" w:firstColumn="0" w:lastColumn="0" w:oddVBand="0" w:evenVBand="0" w:oddHBand="0" w:evenHBand="0" w:firstRowFirstColumn="0" w:firstRowLastColumn="0" w:lastRowFirstColumn="0" w:lastRowLastColumn="0"/>
            </w:pPr>
            <w:r>
              <w:t>Metadata / dataset level</w:t>
            </w:r>
          </w:p>
        </w:tc>
        <w:tc>
          <w:tcPr>
            <w:tcW w:w="12959" w:type="dxa"/>
          </w:tcPr>
          <w:p w14:paraId="57DE178A" w14:textId="65B0EA97" w:rsidR="002566FB" w:rsidRDefault="002566FB" w:rsidP="00DB5FD1">
            <w:pPr>
              <w:cnfStyle w:val="000000000000" w:firstRow="0" w:lastRow="0" w:firstColumn="0" w:lastColumn="0" w:oddVBand="0" w:evenVBand="0" w:oddHBand="0" w:evenHBand="0" w:firstRowFirstColumn="0" w:firstRowLastColumn="0" w:lastRowFirstColumn="0" w:lastRowLastColumn="0"/>
            </w:pPr>
            <w:r>
              <w:t>Examples where an entire dataset might be withheld include:</w:t>
            </w:r>
          </w:p>
          <w:p w14:paraId="392338F0" w14:textId="5EC5E12B" w:rsidR="002566FB" w:rsidRDefault="002566FB" w:rsidP="00702279">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 dataset of species from a defence training area where people trespassing in order to see a rare species run the risk of stepping on unexploded ordinance</w:t>
            </w:r>
          </w:p>
          <w:p w14:paraId="7597BF53" w14:textId="77777777" w:rsidR="002566FB" w:rsidRDefault="002566FB" w:rsidP="00702279">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 dataset from First Nations rangers that requires community permission to use</w:t>
            </w:r>
          </w:p>
          <w:p w14:paraId="5ABDB2E3" w14:textId="00090BD5" w:rsidR="002566FB" w:rsidRDefault="002566FB" w:rsidP="00702279">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 PhD dataset on a rare tree only known from one site that is threatened by a fungal disease spread on soil carried by shores or car tyres</w:t>
            </w:r>
          </w:p>
        </w:tc>
      </w:tr>
      <w:tr w:rsidR="002566FB" w14:paraId="329BECE9" w14:textId="2D4B1453"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67BBE8AA" w14:textId="48AB982C" w:rsidR="002566FB" w:rsidRDefault="002566FB">
            <w:r>
              <w:t>A.2</w:t>
            </w:r>
          </w:p>
        </w:tc>
        <w:tc>
          <w:tcPr>
            <w:tcW w:w="1652" w:type="dxa"/>
          </w:tcPr>
          <w:p w14:paraId="2ED9B872" w14:textId="77777777" w:rsidR="002566FB" w:rsidRDefault="002566FB">
            <w:pPr>
              <w:cnfStyle w:val="000000100000" w:firstRow="0" w:lastRow="0" w:firstColumn="0" w:lastColumn="0" w:oddVBand="0" w:evenVBand="0" w:oddHBand="1" w:evenHBand="0" w:firstRowFirstColumn="0" w:firstRowLastColumn="0" w:lastRowFirstColumn="0" w:lastRowLastColumn="0"/>
            </w:pPr>
          </w:p>
        </w:tc>
        <w:tc>
          <w:tcPr>
            <w:tcW w:w="2410" w:type="dxa"/>
          </w:tcPr>
          <w:p w14:paraId="7185BC76" w14:textId="2214074E" w:rsidR="002566FB" w:rsidRDefault="002566FB">
            <w:pPr>
              <w:cnfStyle w:val="000000100000" w:firstRow="0" w:lastRow="0" w:firstColumn="0" w:lastColumn="0" w:oddVBand="0" w:evenVBand="0" w:oddHBand="1" w:evenHBand="0" w:firstRowFirstColumn="0" w:firstRowLastColumn="0" w:lastRowFirstColumn="0" w:lastRowLastColumn="0"/>
            </w:pPr>
            <w:r>
              <w:t>Withhold records</w:t>
            </w:r>
          </w:p>
        </w:tc>
        <w:tc>
          <w:tcPr>
            <w:tcW w:w="2551" w:type="dxa"/>
          </w:tcPr>
          <w:p w14:paraId="369A09BB" w14:textId="738ED577" w:rsidR="002566FB" w:rsidRDefault="002566FB">
            <w:pPr>
              <w:cnfStyle w:val="000000100000" w:firstRow="0" w:lastRow="0" w:firstColumn="0" w:lastColumn="0" w:oddVBand="0" w:evenVBand="0" w:oddHBand="1" w:evenHBand="0" w:firstRowFirstColumn="0" w:firstRowLastColumn="0" w:lastRowFirstColumn="0" w:lastRowLastColumn="0"/>
            </w:pPr>
            <w:r>
              <w:t xml:space="preserve">Dataset Level </w:t>
            </w:r>
          </w:p>
        </w:tc>
        <w:tc>
          <w:tcPr>
            <w:tcW w:w="12959" w:type="dxa"/>
          </w:tcPr>
          <w:p w14:paraId="64894047" w14:textId="25ECE045" w:rsidR="002566FB" w:rsidRDefault="002566FB" w:rsidP="00DB5FD1">
            <w:pPr>
              <w:cnfStyle w:val="000000100000" w:firstRow="0" w:lastRow="0" w:firstColumn="0" w:lastColumn="0" w:oddVBand="0" w:evenVBand="0" w:oddHBand="1" w:evenHBand="0" w:firstRowFirstColumn="0" w:firstRowLastColumn="0" w:lastRowFirstColumn="0" w:lastRowLastColumn="0"/>
            </w:pPr>
            <w:r>
              <w:t>Examples where records might be withheld include:</w:t>
            </w:r>
          </w:p>
          <w:p w14:paraId="4755D5E1" w14:textId="5180AA73" w:rsidR="002566FB" w:rsidRDefault="002566FB" w:rsidP="007717C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Records of an endemic species that only occurs in a fragile habitat that is easily identifiable if coordinates are provided such as caves or bogs</w:t>
            </w:r>
          </w:p>
          <w:p w14:paraId="34576FDF" w14:textId="23509009" w:rsidR="002566FB" w:rsidRPr="000E3B6D" w:rsidRDefault="002566FB" w:rsidP="004B0656">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Records of a severe international crop pest that were found at an airport and were eradicated, but public release of the records might confuse overseas observers into thinking the species is present in a country</w:t>
            </w:r>
          </w:p>
        </w:tc>
      </w:tr>
      <w:tr w:rsidR="002566FB" w14:paraId="70CA2621" w14:textId="0555800E" w:rsidTr="002566FB">
        <w:tc>
          <w:tcPr>
            <w:cnfStyle w:val="001000000000" w:firstRow="0" w:lastRow="0" w:firstColumn="1" w:lastColumn="0" w:oddVBand="0" w:evenVBand="0" w:oddHBand="0" w:evenHBand="0" w:firstRowFirstColumn="0" w:firstRowLastColumn="0" w:lastRowFirstColumn="0" w:lastRowLastColumn="0"/>
            <w:tcW w:w="1462" w:type="dxa"/>
          </w:tcPr>
          <w:p w14:paraId="22DC6BCE" w14:textId="7834697F" w:rsidR="002566FB" w:rsidRDefault="002566FB">
            <w:r>
              <w:t>A.3</w:t>
            </w:r>
          </w:p>
        </w:tc>
        <w:tc>
          <w:tcPr>
            <w:tcW w:w="1652" w:type="dxa"/>
          </w:tcPr>
          <w:p w14:paraId="7D208A69" w14:textId="77777777" w:rsidR="002566FB" w:rsidRDefault="002566FB">
            <w:pPr>
              <w:cnfStyle w:val="000000000000" w:firstRow="0" w:lastRow="0" w:firstColumn="0" w:lastColumn="0" w:oddVBand="0" w:evenVBand="0" w:oddHBand="0" w:evenHBand="0" w:firstRowFirstColumn="0" w:firstRowLastColumn="0" w:lastRowFirstColumn="0" w:lastRowLastColumn="0"/>
            </w:pPr>
          </w:p>
        </w:tc>
        <w:tc>
          <w:tcPr>
            <w:tcW w:w="2410" w:type="dxa"/>
          </w:tcPr>
          <w:p w14:paraId="646AD069" w14:textId="77777777" w:rsidR="002566FB" w:rsidRDefault="002566FB">
            <w:pPr>
              <w:cnfStyle w:val="000000000000" w:firstRow="0" w:lastRow="0" w:firstColumn="0" w:lastColumn="0" w:oddVBand="0" w:evenVBand="0" w:oddHBand="0" w:evenHBand="0" w:firstRowFirstColumn="0" w:firstRowLastColumn="0" w:lastRowFirstColumn="0" w:lastRowLastColumn="0"/>
            </w:pPr>
            <w:r>
              <w:t>Withhold attributes</w:t>
            </w:r>
          </w:p>
        </w:tc>
        <w:tc>
          <w:tcPr>
            <w:tcW w:w="2551" w:type="dxa"/>
          </w:tcPr>
          <w:p w14:paraId="7F7A47F1" w14:textId="451D86F9" w:rsidR="002566FB" w:rsidRDefault="002566FB">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3C1E3ABB" w14:textId="19B16A6B" w:rsidR="002566FB" w:rsidRPr="000E3B6D" w:rsidRDefault="002566FB" w:rsidP="007717C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Some attributes of the record are withheld – these may be where the locality of the species is sensitive, other information is sensitive or allows the user to extrapolate the locality of sensitive species e.g. habitat information, collectors name, personal information, site descriptions, survey information, breeding / life stage information</w:t>
            </w:r>
          </w:p>
        </w:tc>
      </w:tr>
      <w:tr w:rsidR="002566FB" w14:paraId="7567642B" w14:textId="7852AA3A"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1625C5F7" w14:textId="1F2844E9" w:rsidR="002566FB" w:rsidRDefault="002566FB">
            <w:r>
              <w:t>A.4</w:t>
            </w:r>
          </w:p>
        </w:tc>
        <w:tc>
          <w:tcPr>
            <w:tcW w:w="1652" w:type="dxa"/>
          </w:tcPr>
          <w:p w14:paraId="42283F84" w14:textId="77777777" w:rsidR="002566FB" w:rsidRDefault="002566FB">
            <w:pPr>
              <w:cnfStyle w:val="000000100000" w:firstRow="0" w:lastRow="0" w:firstColumn="0" w:lastColumn="0" w:oddVBand="0" w:evenVBand="0" w:oddHBand="1" w:evenHBand="0" w:firstRowFirstColumn="0" w:firstRowLastColumn="0" w:lastRowFirstColumn="0" w:lastRowLastColumn="0"/>
            </w:pPr>
          </w:p>
        </w:tc>
        <w:tc>
          <w:tcPr>
            <w:tcW w:w="2410" w:type="dxa"/>
          </w:tcPr>
          <w:p w14:paraId="1D1979EE" w14:textId="77777777" w:rsidR="002566FB" w:rsidRDefault="002566FB">
            <w:pPr>
              <w:cnfStyle w:val="000000100000" w:firstRow="0" w:lastRow="0" w:firstColumn="0" w:lastColumn="0" w:oddVBand="0" w:evenVBand="0" w:oddHBand="1" w:evenHBand="0" w:firstRowFirstColumn="0" w:firstRowLastColumn="0" w:lastRowFirstColumn="0" w:lastRowLastColumn="0"/>
            </w:pPr>
            <w:r>
              <w:t>Withhold entire dataset for Embargo period</w:t>
            </w:r>
          </w:p>
        </w:tc>
        <w:tc>
          <w:tcPr>
            <w:tcW w:w="2551" w:type="dxa"/>
          </w:tcPr>
          <w:p w14:paraId="48923EFA" w14:textId="4AA2CE14" w:rsidR="002566FB" w:rsidRDefault="002566FB">
            <w:pPr>
              <w:cnfStyle w:val="000000100000" w:firstRow="0" w:lastRow="0" w:firstColumn="0" w:lastColumn="0" w:oddVBand="0" w:evenVBand="0" w:oddHBand="1" w:evenHBand="0" w:firstRowFirstColumn="0" w:firstRowLastColumn="0" w:lastRowFirstColumn="0" w:lastRowLastColumn="0"/>
            </w:pPr>
            <w:r>
              <w:t>Dataset Level</w:t>
            </w:r>
          </w:p>
        </w:tc>
        <w:tc>
          <w:tcPr>
            <w:tcW w:w="12959" w:type="dxa"/>
          </w:tcPr>
          <w:p w14:paraId="16596650" w14:textId="45783326" w:rsidR="002566FB" w:rsidRPr="000E3B6D" w:rsidRDefault="002566FB" w:rsidP="007717C3">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 researcher may want to withhold a dataset prior to publication of the results of their research.</w:t>
            </w:r>
          </w:p>
        </w:tc>
      </w:tr>
      <w:tr w:rsidR="002566FB" w14:paraId="568F13A7" w14:textId="14A7CCD3" w:rsidTr="002566FB">
        <w:tc>
          <w:tcPr>
            <w:cnfStyle w:val="001000000000" w:firstRow="0" w:lastRow="0" w:firstColumn="1" w:lastColumn="0" w:oddVBand="0" w:evenVBand="0" w:oddHBand="0" w:evenHBand="0" w:firstRowFirstColumn="0" w:firstRowLastColumn="0" w:lastRowFirstColumn="0" w:lastRowLastColumn="0"/>
            <w:tcW w:w="1462" w:type="dxa"/>
          </w:tcPr>
          <w:p w14:paraId="1A7AB51E" w14:textId="792D663C" w:rsidR="002566FB" w:rsidRDefault="002566FB" w:rsidP="009C1ACE">
            <w:r>
              <w:t>A.5</w:t>
            </w:r>
          </w:p>
        </w:tc>
        <w:tc>
          <w:tcPr>
            <w:tcW w:w="1652" w:type="dxa"/>
          </w:tcPr>
          <w:p w14:paraId="7082FE29" w14:textId="77777777" w:rsidR="002566FB" w:rsidRDefault="002566FB" w:rsidP="009C1ACE">
            <w:pPr>
              <w:cnfStyle w:val="000000000000" w:firstRow="0" w:lastRow="0" w:firstColumn="0" w:lastColumn="0" w:oddVBand="0" w:evenVBand="0" w:oddHBand="0" w:evenHBand="0" w:firstRowFirstColumn="0" w:firstRowLastColumn="0" w:lastRowFirstColumn="0" w:lastRowLastColumn="0"/>
            </w:pPr>
          </w:p>
        </w:tc>
        <w:tc>
          <w:tcPr>
            <w:tcW w:w="2410" w:type="dxa"/>
          </w:tcPr>
          <w:p w14:paraId="6C5D68EC" w14:textId="77777777" w:rsidR="002566FB" w:rsidRDefault="002566FB" w:rsidP="009C1ACE">
            <w:pPr>
              <w:cnfStyle w:val="000000000000" w:firstRow="0" w:lastRow="0" w:firstColumn="0" w:lastColumn="0" w:oddVBand="0" w:evenVBand="0" w:oddHBand="0" w:evenHBand="0" w:firstRowFirstColumn="0" w:firstRowLastColumn="0" w:lastRowFirstColumn="0" w:lastRowLastColumn="0"/>
            </w:pPr>
            <w:r>
              <w:t>Withhold specific records for Embargo period</w:t>
            </w:r>
          </w:p>
        </w:tc>
        <w:tc>
          <w:tcPr>
            <w:tcW w:w="2551" w:type="dxa"/>
          </w:tcPr>
          <w:p w14:paraId="11ED3818" w14:textId="5DB4E4FA" w:rsidR="002566FB" w:rsidRDefault="002566FB" w:rsidP="009C1ACE">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04696A29" w14:textId="3FA3E0DC" w:rsidR="002566FB" w:rsidRPr="000E3B6D" w:rsidRDefault="002566FB" w:rsidP="007717C3">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Where data contributors impose an embargo period on selected records under agreement.</w:t>
            </w:r>
          </w:p>
        </w:tc>
      </w:tr>
      <w:tr w:rsidR="002566FB" w14:paraId="4B74E1CE" w14:textId="6CAC8F7F"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49F1D97D" w14:textId="753335E4" w:rsidR="002566FB" w:rsidRDefault="002566FB" w:rsidP="00136FB0">
            <w:r>
              <w:t>A.6</w:t>
            </w:r>
          </w:p>
        </w:tc>
        <w:tc>
          <w:tcPr>
            <w:tcW w:w="1652" w:type="dxa"/>
          </w:tcPr>
          <w:p w14:paraId="5E3178DC" w14:textId="77777777" w:rsidR="002566FB" w:rsidRDefault="002566FB" w:rsidP="00136FB0">
            <w:pPr>
              <w:cnfStyle w:val="000000100000" w:firstRow="0" w:lastRow="0" w:firstColumn="0" w:lastColumn="0" w:oddVBand="0" w:evenVBand="0" w:oddHBand="1" w:evenHBand="0" w:firstRowFirstColumn="0" w:firstRowLastColumn="0" w:lastRowFirstColumn="0" w:lastRowLastColumn="0"/>
            </w:pPr>
          </w:p>
        </w:tc>
        <w:tc>
          <w:tcPr>
            <w:tcW w:w="2410" w:type="dxa"/>
          </w:tcPr>
          <w:p w14:paraId="2AF671B4" w14:textId="77777777" w:rsidR="002566FB" w:rsidRDefault="002566FB" w:rsidP="00136FB0">
            <w:pPr>
              <w:cnfStyle w:val="000000100000" w:firstRow="0" w:lastRow="0" w:firstColumn="0" w:lastColumn="0" w:oddVBand="0" w:evenVBand="0" w:oddHBand="1" w:evenHBand="0" w:firstRowFirstColumn="0" w:firstRowLastColumn="0" w:lastRowFirstColumn="0" w:lastRowLastColumn="0"/>
            </w:pPr>
            <w:r>
              <w:t>Withhold specific attributes for Embargo period</w:t>
            </w:r>
          </w:p>
        </w:tc>
        <w:tc>
          <w:tcPr>
            <w:tcW w:w="2551" w:type="dxa"/>
          </w:tcPr>
          <w:p w14:paraId="4B35A843" w14:textId="0C619D3D" w:rsidR="002566FB" w:rsidRDefault="002566FB" w:rsidP="00136FB0">
            <w:pPr>
              <w:cnfStyle w:val="000000100000" w:firstRow="0" w:lastRow="0" w:firstColumn="0" w:lastColumn="0" w:oddVBand="0" w:evenVBand="0" w:oddHBand="1" w:evenHBand="0" w:firstRowFirstColumn="0" w:firstRowLastColumn="0" w:lastRowFirstColumn="0" w:lastRowLastColumn="0"/>
            </w:pPr>
            <w:r>
              <w:t>Record level and Dataset Level</w:t>
            </w:r>
          </w:p>
        </w:tc>
        <w:tc>
          <w:tcPr>
            <w:tcW w:w="12959" w:type="dxa"/>
          </w:tcPr>
          <w:p w14:paraId="3309E815" w14:textId="3983C5D5" w:rsidR="002566FB" w:rsidRPr="000E3B6D" w:rsidRDefault="002566FB" w:rsidP="00136FB0">
            <w:pPr>
              <w:numPr>
                <w:ilvl w:val="0"/>
                <w:numId w:val="6"/>
              </w:numPr>
              <w:cnfStyle w:val="000000100000" w:firstRow="0" w:lastRow="0" w:firstColumn="0" w:lastColumn="0" w:oddVBand="0" w:evenVBand="0" w:oddHBand="1" w:evenHBand="0" w:firstRowFirstColumn="0" w:firstRowLastColumn="0" w:lastRowFirstColumn="0" w:lastRowLastColumn="0"/>
            </w:pPr>
            <w:r>
              <w:t>Where a time period is sensitive where it allows the tracking of movement of taxa in near-real time e.g. pest species or other sensitive species.</w:t>
            </w:r>
          </w:p>
        </w:tc>
      </w:tr>
      <w:tr w:rsidR="002566FB" w14:paraId="7908C69D" w14:textId="6B606BF8" w:rsidTr="002566FB">
        <w:tc>
          <w:tcPr>
            <w:cnfStyle w:val="001000000000" w:firstRow="0" w:lastRow="0" w:firstColumn="1" w:lastColumn="0" w:oddVBand="0" w:evenVBand="0" w:oddHBand="0" w:evenHBand="0" w:firstRowFirstColumn="0" w:firstRowLastColumn="0" w:lastRowFirstColumn="0" w:lastRowLastColumn="0"/>
            <w:tcW w:w="1462" w:type="dxa"/>
          </w:tcPr>
          <w:p w14:paraId="5E076663" w14:textId="567008B0" w:rsidR="002566FB" w:rsidRDefault="002566FB" w:rsidP="00136FB0">
            <w:r>
              <w:t>B</w:t>
            </w:r>
          </w:p>
        </w:tc>
        <w:tc>
          <w:tcPr>
            <w:tcW w:w="1652" w:type="dxa"/>
          </w:tcPr>
          <w:p w14:paraId="5CEFD9E7" w14:textId="77777777" w:rsidR="002566FB" w:rsidRDefault="002566FB" w:rsidP="00136FB0">
            <w:pPr>
              <w:cnfStyle w:val="000000000000" w:firstRow="0" w:lastRow="0" w:firstColumn="0" w:lastColumn="0" w:oddVBand="0" w:evenVBand="0" w:oddHBand="0" w:evenHBand="0" w:firstRowFirstColumn="0" w:firstRowLastColumn="0" w:lastRowFirstColumn="0" w:lastRowLastColumn="0"/>
            </w:pPr>
            <w:r>
              <w:t>Obfuscate Coordinates</w:t>
            </w:r>
          </w:p>
        </w:tc>
        <w:tc>
          <w:tcPr>
            <w:tcW w:w="2410" w:type="dxa"/>
          </w:tcPr>
          <w:p w14:paraId="78874902" w14:textId="77777777" w:rsidR="002566FB" w:rsidRDefault="002566FB" w:rsidP="00136FB0">
            <w:pPr>
              <w:cnfStyle w:val="000000000000" w:firstRow="0" w:lastRow="0" w:firstColumn="0" w:lastColumn="0" w:oddVBand="0" w:evenVBand="0" w:oddHBand="0" w:evenHBand="0" w:firstRowFirstColumn="0" w:firstRowLastColumn="0" w:lastRowFirstColumn="0" w:lastRowLastColumn="0"/>
            </w:pPr>
          </w:p>
        </w:tc>
        <w:tc>
          <w:tcPr>
            <w:tcW w:w="2551" w:type="dxa"/>
          </w:tcPr>
          <w:p w14:paraId="14B761AA" w14:textId="77777777" w:rsidR="002566FB" w:rsidRDefault="002566FB" w:rsidP="00136FB0">
            <w:pPr>
              <w:cnfStyle w:val="000000000000" w:firstRow="0" w:lastRow="0" w:firstColumn="0" w:lastColumn="0" w:oddVBand="0" w:evenVBand="0" w:oddHBand="0" w:evenHBand="0" w:firstRowFirstColumn="0" w:firstRowLastColumn="0" w:lastRowFirstColumn="0" w:lastRowLastColumn="0"/>
            </w:pPr>
          </w:p>
        </w:tc>
        <w:tc>
          <w:tcPr>
            <w:tcW w:w="12959" w:type="dxa"/>
          </w:tcPr>
          <w:p w14:paraId="6D1AEC4C" w14:textId="77777777" w:rsidR="002566FB" w:rsidRDefault="002566FB" w:rsidP="00136FB0">
            <w:pPr>
              <w:cnfStyle w:val="000000000000" w:firstRow="0" w:lastRow="0" w:firstColumn="0" w:lastColumn="0" w:oddVBand="0" w:evenVBand="0" w:oddHBand="0" w:evenHBand="0" w:firstRowFirstColumn="0" w:firstRowLastColumn="0" w:lastRowFirstColumn="0" w:lastRowLastColumn="0"/>
            </w:pPr>
          </w:p>
        </w:tc>
      </w:tr>
      <w:tr w:rsidR="002566FB" w14:paraId="7C921CB8" w14:textId="54416B7C"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0D3EAE30" w14:textId="18EF649E" w:rsidR="002566FB" w:rsidRDefault="002566FB" w:rsidP="003474A6">
            <w:r>
              <w:t>B.1</w:t>
            </w:r>
          </w:p>
        </w:tc>
        <w:tc>
          <w:tcPr>
            <w:tcW w:w="1652" w:type="dxa"/>
          </w:tcPr>
          <w:p w14:paraId="38AD1FC9"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c>
          <w:tcPr>
            <w:tcW w:w="2410" w:type="dxa"/>
          </w:tcPr>
          <w:p w14:paraId="64A92C46" w14:textId="10129565" w:rsidR="002566FB" w:rsidRDefault="002566FB" w:rsidP="003474A6">
            <w:pPr>
              <w:cnfStyle w:val="000000100000" w:firstRow="0" w:lastRow="0" w:firstColumn="0" w:lastColumn="0" w:oddVBand="0" w:evenVBand="0" w:oddHBand="1" w:evenHBand="0" w:firstRowFirstColumn="0" w:firstRowLastColumn="0" w:lastRowFirstColumn="0" w:lastRowLastColumn="0"/>
            </w:pPr>
            <w:r>
              <w:t xml:space="preserve">Location coordinates </w:t>
            </w:r>
            <w:r w:rsidR="0074071C">
              <w:t xml:space="preserve">generalised </w:t>
            </w:r>
            <w:r w:rsidR="00595D4A">
              <w:t>by reducing number of decimal places</w:t>
            </w:r>
          </w:p>
        </w:tc>
        <w:tc>
          <w:tcPr>
            <w:tcW w:w="2551" w:type="dxa"/>
          </w:tcPr>
          <w:p w14:paraId="4914537E" w14:textId="7278BD55" w:rsidR="002566FB" w:rsidRDefault="002566FB" w:rsidP="003474A6">
            <w:pPr>
              <w:cnfStyle w:val="000000100000" w:firstRow="0" w:lastRow="0" w:firstColumn="0" w:lastColumn="0" w:oddVBand="0" w:evenVBand="0" w:oddHBand="1" w:evenHBand="0" w:firstRowFirstColumn="0" w:firstRowLastColumn="0" w:lastRowFirstColumn="0" w:lastRowLastColumn="0"/>
            </w:pPr>
            <w:r>
              <w:t>Record level and Dataset Level</w:t>
            </w:r>
          </w:p>
        </w:tc>
        <w:tc>
          <w:tcPr>
            <w:tcW w:w="12959" w:type="dxa"/>
          </w:tcPr>
          <w:p w14:paraId="4A6DDF28" w14:textId="6CF3A4B1" w:rsidR="0074071C" w:rsidRDefault="00595D4A" w:rsidP="0074071C">
            <w:pPr>
              <w:cnfStyle w:val="000000100000" w:firstRow="0" w:lastRow="0" w:firstColumn="0" w:lastColumn="0" w:oddVBand="0" w:evenVBand="0" w:oddHBand="1" w:evenHBand="0" w:firstRowFirstColumn="0" w:firstRowLastColumn="0" w:lastRowFirstColumn="0" w:lastRowLastColumn="0"/>
            </w:pPr>
            <w:r>
              <w:t xml:space="preserve">Coordinates have the decimal </w:t>
            </w:r>
            <w:r w:rsidR="00620193">
              <w:t xml:space="preserve">places reduced – commonly this may include either zero, 1 or 2 decimal places.  Treatment descriptions for the record should state the </w:t>
            </w:r>
            <w:r w:rsidR="00AC348E">
              <w:t>degree to which the coordinates have been truncated.  Examples include:</w:t>
            </w:r>
          </w:p>
          <w:p w14:paraId="7154A5C2" w14:textId="0404E265" w:rsidR="002566FB" w:rsidRDefault="002566FB" w:rsidP="008A5D34">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Highly sensitive species such as a recently rediscovered species which has no specific habitat requirements and is </w:t>
            </w:r>
            <w:proofErr w:type="gramStart"/>
            <w:r>
              <w:t>nomadic</w:t>
            </w:r>
            <w:proofErr w:type="gramEnd"/>
            <w:r>
              <w:t xml:space="preserve"> so coarse generalisation is sufficient to protect the species</w:t>
            </w:r>
          </w:p>
          <w:p w14:paraId="6CC54FD5" w14:textId="1A59D9CA" w:rsidR="008A5D34" w:rsidRDefault="008A5D34" w:rsidP="0074071C">
            <w:pPr>
              <w:numPr>
                <w:ilvl w:val="0"/>
                <w:numId w:val="21"/>
              </w:numPr>
              <w:cnfStyle w:val="000000100000" w:firstRow="0" w:lastRow="0" w:firstColumn="0" w:lastColumn="0" w:oddVBand="0" w:evenVBand="0" w:oddHBand="1" w:evenHBand="0" w:firstRowFirstColumn="0" w:firstRowLastColumn="0" w:lastRowFirstColumn="0" w:lastRowLastColumn="0"/>
            </w:pPr>
            <w:r>
              <w:t>Species for which the release of precise locations would subject it to a risk of exploitation / disturbance</w:t>
            </w:r>
          </w:p>
        </w:tc>
      </w:tr>
      <w:tr w:rsidR="002566FB" w14:paraId="024A0D4F" w14:textId="16D820D1" w:rsidTr="002566FB">
        <w:tc>
          <w:tcPr>
            <w:cnfStyle w:val="001000000000" w:firstRow="0" w:lastRow="0" w:firstColumn="1" w:lastColumn="0" w:oddVBand="0" w:evenVBand="0" w:oddHBand="0" w:evenHBand="0" w:firstRowFirstColumn="0" w:firstRowLastColumn="0" w:lastRowFirstColumn="0" w:lastRowLastColumn="0"/>
            <w:tcW w:w="1462" w:type="dxa"/>
          </w:tcPr>
          <w:p w14:paraId="5802F343" w14:textId="2D5B686C" w:rsidR="002566FB" w:rsidRDefault="002566FB" w:rsidP="003474A6">
            <w:r>
              <w:t>B.</w:t>
            </w:r>
            <w:r w:rsidR="005D0019">
              <w:t>2</w:t>
            </w:r>
          </w:p>
        </w:tc>
        <w:tc>
          <w:tcPr>
            <w:tcW w:w="1652" w:type="dxa"/>
          </w:tcPr>
          <w:p w14:paraId="043B2EC8" w14:textId="77777777" w:rsidR="002566FB" w:rsidRDefault="002566FB" w:rsidP="003474A6">
            <w:pPr>
              <w:cnfStyle w:val="000000000000" w:firstRow="0" w:lastRow="0" w:firstColumn="0" w:lastColumn="0" w:oddVBand="0" w:evenVBand="0" w:oddHBand="0" w:evenHBand="0" w:firstRowFirstColumn="0" w:firstRowLastColumn="0" w:lastRowFirstColumn="0" w:lastRowLastColumn="0"/>
            </w:pPr>
          </w:p>
        </w:tc>
        <w:tc>
          <w:tcPr>
            <w:tcW w:w="2410" w:type="dxa"/>
          </w:tcPr>
          <w:p w14:paraId="6D7E4F2C" w14:textId="3CDC849E" w:rsidR="002566FB" w:rsidRDefault="002566FB" w:rsidP="003474A6">
            <w:pPr>
              <w:cnfStyle w:val="000000000000" w:firstRow="0" w:lastRow="0" w:firstColumn="0" w:lastColumn="0" w:oddVBand="0" w:evenVBand="0" w:oddHBand="0" w:evenHBand="0" w:firstRowFirstColumn="0" w:firstRowLastColumn="0" w:lastRowFirstColumn="0" w:lastRowLastColumn="0"/>
            </w:pPr>
            <w:r>
              <w:t>Location coordinates replaced by a standardised grid rather than points</w:t>
            </w:r>
          </w:p>
        </w:tc>
        <w:tc>
          <w:tcPr>
            <w:tcW w:w="2551" w:type="dxa"/>
          </w:tcPr>
          <w:p w14:paraId="21B044BF" w14:textId="2397C3B8" w:rsidR="002566FB" w:rsidRDefault="002566FB" w:rsidP="003474A6">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3B1A9D31" w14:textId="31101A86" w:rsidR="00F74856" w:rsidRDefault="00990329" w:rsidP="00F74856">
            <w:pPr>
              <w:cnfStyle w:val="000000000000" w:firstRow="0" w:lastRow="0" w:firstColumn="0" w:lastColumn="0" w:oddVBand="0" w:evenVBand="0" w:oddHBand="0" w:evenHBand="0" w:firstRowFirstColumn="0" w:firstRowLastColumn="0" w:lastRowFirstColumn="0" w:lastRowLastColumn="0"/>
            </w:pPr>
            <w:r>
              <w:t>Treatment descriptions for the record should contain information about the s</w:t>
            </w:r>
            <w:r w:rsidR="0074071C">
              <w:t>tandardised grid including its dimensions and origin.</w:t>
            </w:r>
          </w:p>
          <w:p w14:paraId="7C6FB1FC" w14:textId="67DD97EF" w:rsidR="002566FB" w:rsidRPr="000E3B6D" w:rsidRDefault="006029BD" w:rsidP="007717C3">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9A5D6C">
              <w:t>Record contains information regarding the management of species that the land manager considers mildly sensitive e.g.</w:t>
            </w:r>
            <w:r>
              <w:t xml:space="preserve"> </w:t>
            </w:r>
            <w:r w:rsidRPr="009A5D6C">
              <w:t>pest control on private property</w:t>
            </w:r>
          </w:p>
        </w:tc>
      </w:tr>
      <w:tr w:rsidR="00B316E2" w14:paraId="2184880E" w14:textId="77777777" w:rsidTr="00416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695A77DF" w14:textId="26C1C8AF" w:rsidR="00B316E2" w:rsidRDefault="00B316E2" w:rsidP="00416FA2">
            <w:r>
              <w:t>B.3</w:t>
            </w:r>
          </w:p>
        </w:tc>
        <w:tc>
          <w:tcPr>
            <w:tcW w:w="1652" w:type="dxa"/>
          </w:tcPr>
          <w:p w14:paraId="4EB5A3AA" w14:textId="77777777" w:rsidR="00B316E2" w:rsidRDefault="00B316E2" w:rsidP="00416FA2">
            <w:pPr>
              <w:cnfStyle w:val="000000100000" w:firstRow="0" w:lastRow="0" w:firstColumn="0" w:lastColumn="0" w:oddVBand="0" w:evenVBand="0" w:oddHBand="1" w:evenHBand="0" w:firstRowFirstColumn="0" w:firstRowLastColumn="0" w:lastRowFirstColumn="0" w:lastRowLastColumn="0"/>
            </w:pPr>
          </w:p>
        </w:tc>
        <w:tc>
          <w:tcPr>
            <w:tcW w:w="2410" w:type="dxa"/>
          </w:tcPr>
          <w:p w14:paraId="2954A20D" w14:textId="77777777" w:rsidR="00B316E2" w:rsidRDefault="00B316E2" w:rsidP="00416FA2">
            <w:pPr>
              <w:cnfStyle w:val="000000100000" w:firstRow="0" w:lastRow="0" w:firstColumn="0" w:lastColumn="0" w:oddVBand="0" w:evenVBand="0" w:oddHBand="1" w:evenHBand="0" w:firstRowFirstColumn="0" w:firstRowLastColumn="0" w:lastRowFirstColumn="0" w:lastRowLastColumn="0"/>
            </w:pPr>
            <w:r>
              <w:t>Location coordinates are randomised within a defined polygon of specified proportions</w:t>
            </w:r>
          </w:p>
        </w:tc>
        <w:tc>
          <w:tcPr>
            <w:tcW w:w="2551" w:type="dxa"/>
          </w:tcPr>
          <w:p w14:paraId="2ED998C7" w14:textId="77777777" w:rsidR="00B316E2" w:rsidRDefault="00B316E2" w:rsidP="00416FA2">
            <w:pPr>
              <w:cnfStyle w:val="000000100000" w:firstRow="0" w:lastRow="0" w:firstColumn="0" w:lastColumn="0" w:oddVBand="0" w:evenVBand="0" w:oddHBand="1" w:evenHBand="0" w:firstRowFirstColumn="0" w:firstRowLastColumn="0" w:lastRowFirstColumn="0" w:lastRowLastColumn="0"/>
            </w:pPr>
            <w:r>
              <w:t>Record level and Dataset Level</w:t>
            </w:r>
          </w:p>
        </w:tc>
        <w:tc>
          <w:tcPr>
            <w:tcW w:w="12959" w:type="dxa"/>
          </w:tcPr>
          <w:p w14:paraId="6CC6CBC7" w14:textId="6DC06C25" w:rsidR="00B316E2" w:rsidRPr="000E3B6D" w:rsidRDefault="00B316E2" w:rsidP="00F83D37">
            <w:pPr>
              <w:cnfStyle w:val="000000100000" w:firstRow="0" w:lastRow="0" w:firstColumn="0" w:lastColumn="0" w:oddVBand="0" w:evenVBand="0" w:oddHBand="1" w:evenHBand="0" w:firstRowFirstColumn="0" w:firstRowLastColumn="0" w:lastRowFirstColumn="0" w:lastRowLastColumn="0"/>
            </w:pPr>
            <w:r>
              <w:t>Records latitude and longitude are randomised within a defined polygon</w:t>
            </w:r>
            <w:r w:rsidR="00F83D37">
              <w:t xml:space="preserve">. The defined polygon and its proportions should be included in the </w:t>
            </w:r>
            <w:r w:rsidR="0074071C">
              <w:t>treatment descriptions</w:t>
            </w:r>
            <w:r w:rsidR="00F83D37">
              <w:t xml:space="preserve"> for the </w:t>
            </w:r>
            <w:proofErr w:type="gramStart"/>
            <w:r w:rsidR="00F83D37">
              <w:t>records</w:t>
            </w:r>
            <w:r w:rsidR="00F8481A">
              <w:t xml:space="preserve">  Case</w:t>
            </w:r>
            <w:proofErr w:type="gramEnd"/>
            <w:r w:rsidR="00F8481A">
              <w:t xml:space="preserve"> study examples similar to </w:t>
            </w:r>
            <w:r w:rsidR="00F74856">
              <w:t>the rest of the category.</w:t>
            </w:r>
          </w:p>
        </w:tc>
      </w:tr>
      <w:tr w:rsidR="00DE26D5" w14:paraId="3594B53E" w14:textId="4F93506B" w:rsidTr="002566FB">
        <w:tc>
          <w:tcPr>
            <w:cnfStyle w:val="001000000000" w:firstRow="0" w:lastRow="0" w:firstColumn="1" w:lastColumn="0" w:oddVBand="0" w:evenVBand="0" w:oddHBand="0" w:evenHBand="0" w:firstRowFirstColumn="0" w:firstRowLastColumn="0" w:lastRowFirstColumn="0" w:lastRowLastColumn="0"/>
            <w:tcW w:w="1462" w:type="dxa"/>
          </w:tcPr>
          <w:p w14:paraId="3711A896" w14:textId="733CA60E" w:rsidR="002566FB" w:rsidRDefault="002566FB" w:rsidP="003474A6">
            <w:r>
              <w:t>B.</w:t>
            </w:r>
            <w:r w:rsidR="00B316E2">
              <w:t>4</w:t>
            </w:r>
          </w:p>
        </w:tc>
        <w:tc>
          <w:tcPr>
            <w:tcW w:w="1652" w:type="dxa"/>
          </w:tcPr>
          <w:p w14:paraId="3B7D4627" w14:textId="77777777" w:rsidR="002566FB" w:rsidRDefault="002566FB" w:rsidP="003474A6">
            <w:pPr>
              <w:cnfStyle w:val="000000000000" w:firstRow="0" w:lastRow="0" w:firstColumn="0" w:lastColumn="0" w:oddVBand="0" w:evenVBand="0" w:oddHBand="0" w:evenHBand="0" w:firstRowFirstColumn="0" w:firstRowLastColumn="0" w:lastRowFirstColumn="0" w:lastRowLastColumn="0"/>
            </w:pPr>
          </w:p>
        </w:tc>
        <w:tc>
          <w:tcPr>
            <w:tcW w:w="2410" w:type="dxa"/>
          </w:tcPr>
          <w:p w14:paraId="4FF920D5" w14:textId="78BB6809" w:rsidR="002566FB" w:rsidRDefault="002566FB" w:rsidP="003474A6">
            <w:pPr>
              <w:cnfStyle w:val="000000000000" w:firstRow="0" w:lastRow="0" w:firstColumn="0" w:lastColumn="0" w:oddVBand="0" w:evenVBand="0" w:oddHBand="0" w:evenHBand="0" w:firstRowFirstColumn="0" w:firstRowLastColumn="0" w:lastRowFirstColumn="0" w:lastRowLastColumn="0"/>
            </w:pPr>
            <w:r>
              <w:t xml:space="preserve">Location coordinates replaced by centroid of a geographic region </w:t>
            </w:r>
          </w:p>
        </w:tc>
        <w:tc>
          <w:tcPr>
            <w:tcW w:w="2551" w:type="dxa"/>
          </w:tcPr>
          <w:p w14:paraId="236D5CFA" w14:textId="7934220A" w:rsidR="002566FB" w:rsidRDefault="002566FB" w:rsidP="003474A6">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2471579B" w14:textId="112E66C7" w:rsidR="002566FB" w:rsidRDefault="00DE26D5" w:rsidP="006029BD">
            <w:pPr>
              <w:cnfStyle w:val="000000000000" w:firstRow="0" w:lastRow="0" w:firstColumn="0" w:lastColumn="0" w:oddVBand="0" w:evenVBand="0" w:oddHBand="0" w:evenHBand="0" w:firstRowFirstColumn="0" w:firstRowLastColumn="0" w:lastRowFirstColumn="0" w:lastRowLastColumn="0"/>
            </w:pPr>
            <w:r>
              <w:t xml:space="preserve">This can include the centroid of a defined </w:t>
            </w:r>
            <w:r w:rsidR="00763645">
              <w:t xml:space="preserve">geographic region </w:t>
            </w:r>
            <w:r>
              <w:t>e.g</w:t>
            </w:r>
            <w:r w:rsidR="0074071C">
              <w:t>.</w:t>
            </w:r>
            <w:r>
              <w:t xml:space="preserve"> county, jurisdiction, bioregion, map sheet etc</w:t>
            </w:r>
            <w:r w:rsidR="0074071C">
              <w:t xml:space="preserve">. Treatment descriptions for the record </w:t>
            </w:r>
            <w:r w:rsidR="006029BD">
              <w:t xml:space="preserve">should </w:t>
            </w:r>
            <w:r w:rsidR="00F8481A">
              <w:t xml:space="preserve">include </w:t>
            </w:r>
            <w:r w:rsidR="00526365">
              <w:t>which geographic region</w:t>
            </w:r>
            <w:r w:rsidR="00D561C3">
              <w:t xml:space="preserve">, type and </w:t>
            </w:r>
            <w:r w:rsidR="0015652E">
              <w:t>definition of that region</w:t>
            </w:r>
            <w:r w:rsidR="00526365">
              <w:t xml:space="preserve"> which was used to define the centroid.</w:t>
            </w:r>
          </w:p>
          <w:p w14:paraId="09C0FFD3" w14:textId="77777777" w:rsidR="006029BD" w:rsidRDefault="006029BD" w:rsidP="006029BD">
            <w:pPr>
              <w:cnfStyle w:val="000000000000" w:firstRow="0" w:lastRow="0" w:firstColumn="0" w:lastColumn="0" w:oddVBand="0" w:evenVBand="0" w:oddHBand="0" w:evenHBand="0" w:firstRowFirstColumn="0" w:firstRowLastColumn="0" w:lastRowFirstColumn="0" w:lastRowLastColumn="0"/>
            </w:pPr>
            <w:r>
              <w:t>Examples include:</w:t>
            </w:r>
          </w:p>
          <w:p w14:paraId="6180F28F" w14:textId="4C22F295" w:rsidR="006029BD" w:rsidRPr="000E3B6D" w:rsidRDefault="006029BD" w:rsidP="007717C3">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Records that a landholder considers sensitive from a privacy perspective</w:t>
            </w:r>
          </w:p>
        </w:tc>
      </w:tr>
      <w:tr w:rsidR="00DE26D5" w14:paraId="03B96F1D" w14:textId="0F4AE691"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6B83F428" w14:textId="71C547FC" w:rsidR="002566FB" w:rsidRDefault="002566FB" w:rsidP="003474A6">
            <w:r>
              <w:t>C</w:t>
            </w:r>
          </w:p>
        </w:tc>
        <w:tc>
          <w:tcPr>
            <w:tcW w:w="1652" w:type="dxa"/>
          </w:tcPr>
          <w:p w14:paraId="403AA13C" w14:textId="3630EC48" w:rsidR="002566FB" w:rsidRDefault="002566FB" w:rsidP="003474A6">
            <w:pPr>
              <w:cnfStyle w:val="000000100000" w:firstRow="0" w:lastRow="0" w:firstColumn="0" w:lastColumn="0" w:oddVBand="0" w:evenVBand="0" w:oddHBand="1" w:evenHBand="0" w:firstRowFirstColumn="0" w:firstRowLastColumn="0" w:lastRowFirstColumn="0" w:lastRowLastColumn="0"/>
            </w:pPr>
            <w:r>
              <w:t>Generalise attributes</w:t>
            </w:r>
          </w:p>
        </w:tc>
        <w:tc>
          <w:tcPr>
            <w:tcW w:w="2410" w:type="dxa"/>
          </w:tcPr>
          <w:p w14:paraId="24485AA2"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c>
          <w:tcPr>
            <w:tcW w:w="2551" w:type="dxa"/>
          </w:tcPr>
          <w:p w14:paraId="06C9B88B"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c>
          <w:tcPr>
            <w:tcW w:w="12959" w:type="dxa"/>
          </w:tcPr>
          <w:p w14:paraId="477C0D29"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r>
      <w:tr w:rsidR="002566FB" w14:paraId="64F70EE8" w14:textId="2D67BE64" w:rsidTr="002566FB">
        <w:tc>
          <w:tcPr>
            <w:cnfStyle w:val="001000000000" w:firstRow="0" w:lastRow="0" w:firstColumn="1" w:lastColumn="0" w:oddVBand="0" w:evenVBand="0" w:oddHBand="0" w:evenHBand="0" w:firstRowFirstColumn="0" w:firstRowLastColumn="0" w:lastRowFirstColumn="0" w:lastRowLastColumn="0"/>
            <w:tcW w:w="1462" w:type="dxa"/>
          </w:tcPr>
          <w:p w14:paraId="093ED96A" w14:textId="73476242" w:rsidR="002566FB" w:rsidRDefault="002566FB" w:rsidP="003474A6">
            <w:r>
              <w:lastRenderedPageBreak/>
              <w:t>C.1</w:t>
            </w:r>
          </w:p>
        </w:tc>
        <w:tc>
          <w:tcPr>
            <w:tcW w:w="1652" w:type="dxa"/>
          </w:tcPr>
          <w:p w14:paraId="4B277579" w14:textId="77777777" w:rsidR="002566FB" w:rsidRDefault="002566FB" w:rsidP="003474A6">
            <w:pPr>
              <w:cnfStyle w:val="000000000000" w:firstRow="0" w:lastRow="0" w:firstColumn="0" w:lastColumn="0" w:oddVBand="0" w:evenVBand="0" w:oddHBand="0" w:evenHBand="0" w:firstRowFirstColumn="0" w:firstRowLastColumn="0" w:lastRowFirstColumn="0" w:lastRowLastColumn="0"/>
            </w:pPr>
          </w:p>
        </w:tc>
        <w:tc>
          <w:tcPr>
            <w:tcW w:w="2410" w:type="dxa"/>
          </w:tcPr>
          <w:p w14:paraId="43D2851D" w14:textId="13B75CAD" w:rsidR="002566FB" w:rsidRDefault="002566FB" w:rsidP="003474A6">
            <w:pPr>
              <w:cnfStyle w:val="000000000000" w:firstRow="0" w:lastRow="0" w:firstColumn="0" w:lastColumn="0" w:oddVBand="0" w:evenVBand="0" w:oddHBand="0" w:evenHBand="0" w:firstRowFirstColumn="0" w:firstRowLastColumn="0" w:lastRowFirstColumn="0" w:lastRowLastColumn="0"/>
            </w:pPr>
            <w:r>
              <w:t xml:space="preserve">Replace attribute with a generalised value </w:t>
            </w:r>
          </w:p>
        </w:tc>
        <w:tc>
          <w:tcPr>
            <w:tcW w:w="2551" w:type="dxa"/>
          </w:tcPr>
          <w:p w14:paraId="7E49816C" w14:textId="47A56EBE" w:rsidR="002566FB" w:rsidRDefault="002566FB" w:rsidP="003474A6">
            <w:pPr>
              <w:cnfStyle w:val="000000000000" w:firstRow="0" w:lastRow="0" w:firstColumn="0" w:lastColumn="0" w:oddVBand="0" w:evenVBand="0" w:oddHBand="0" w:evenHBand="0" w:firstRowFirstColumn="0" w:firstRowLastColumn="0" w:lastRowFirstColumn="0" w:lastRowLastColumn="0"/>
            </w:pPr>
            <w:r w:rsidRPr="00824151">
              <w:t>Record level and Dataset Level</w:t>
            </w:r>
          </w:p>
        </w:tc>
        <w:tc>
          <w:tcPr>
            <w:tcW w:w="12959" w:type="dxa"/>
          </w:tcPr>
          <w:p w14:paraId="7FFFD44C" w14:textId="51F0DB75" w:rsidR="002566FB" w:rsidRPr="00304040" w:rsidRDefault="002566FB" w:rsidP="007F6490">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commentRangeStart w:id="1"/>
            <w:commentRangeStart w:id="2"/>
            <w:commentRangeStart w:id="3"/>
            <w:r>
              <w:t xml:space="preserve">generalise scientific name to higher taxonomic level, nearest named place for locality, region name for locality etc where these attributes could expose information about a sensitive species </w:t>
            </w:r>
            <w:commentRangeEnd w:id="1"/>
            <w:r w:rsidR="0077479A">
              <w:rPr>
                <w:rStyle w:val="CommentReference"/>
              </w:rPr>
              <w:commentReference w:id="1"/>
            </w:r>
            <w:commentRangeEnd w:id="2"/>
            <w:r w:rsidR="00960E98">
              <w:rPr>
                <w:rStyle w:val="CommentReference"/>
              </w:rPr>
              <w:commentReference w:id="2"/>
            </w:r>
            <w:commentRangeEnd w:id="3"/>
            <w:r w:rsidR="00611E17">
              <w:rPr>
                <w:rStyle w:val="CommentReference"/>
              </w:rPr>
              <w:commentReference w:id="3"/>
            </w:r>
          </w:p>
        </w:tc>
      </w:tr>
      <w:tr w:rsidR="00DE26D5" w14:paraId="1F88CE3A" w14:textId="5B551B05"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0B48FC7A" w14:textId="2AE6FC09" w:rsidR="002566FB" w:rsidRDefault="002566FB" w:rsidP="003474A6">
            <w:r>
              <w:t>D</w:t>
            </w:r>
          </w:p>
        </w:tc>
        <w:tc>
          <w:tcPr>
            <w:tcW w:w="1652" w:type="dxa"/>
          </w:tcPr>
          <w:p w14:paraId="0A0A901E" w14:textId="05B630E3" w:rsidR="002566FB" w:rsidRDefault="002566FB" w:rsidP="003474A6">
            <w:pPr>
              <w:cnfStyle w:val="000000100000" w:firstRow="0" w:lastRow="0" w:firstColumn="0" w:lastColumn="0" w:oddVBand="0" w:evenVBand="0" w:oddHBand="1" w:evenHBand="0" w:firstRowFirstColumn="0" w:firstRowLastColumn="0" w:lastRowFirstColumn="0" w:lastRowLastColumn="0"/>
            </w:pPr>
            <w:r>
              <w:t>Obfuscate Time / Date</w:t>
            </w:r>
          </w:p>
        </w:tc>
        <w:tc>
          <w:tcPr>
            <w:tcW w:w="2410" w:type="dxa"/>
          </w:tcPr>
          <w:p w14:paraId="5247976B"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c>
          <w:tcPr>
            <w:tcW w:w="2551" w:type="dxa"/>
          </w:tcPr>
          <w:p w14:paraId="63E67844"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c>
          <w:tcPr>
            <w:tcW w:w="12959" w:type="dxa"/>
          </w:tcPr>
          <w:p w14:paraId="6AFA6EF2"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r>
      <w:tr w:rsidR="002566FB" w14:paraId="2A2A5A41" w14:textId="465C97A8" w:rsidTr="002566FB">
        <w:tc>
          <w:tcPr>
            <w:cnfStyle w:val="001000000000" w:firstRow="0" w:lastRow="0" w:firstColumn="1" w:lastColumn="0" w:oddVBand="0" w:evenVBand="0" w:oddHBand="0" w:evenHBand="0" w:firstRowFirstColumn="0" w:firstRowLastColumn="0" w:lastRowFirstColumn="0" w:lastRowLastColumn="0"/>
            <w:tcW w:w="1462" w:type="dxa"/>
          </w:tcPr>
          <w:p w14:paraId="5E5C384C" w14:textId="20B34B47" w:rsidR="002566FB" w:rsidRDefault="002566FB" w:rsidP="003474A6">
            <w:r>
              <w:t>D.1</w:t>
            </w:r>
          </w:p>
        </w:tc>
        <w:tc>
          <w:tcPr>
            <w:tcW w:w="1652" w:type="dxa"/>
          </w:tcPr>
          <w:p w14:paraId="12E8A26A" w14:textId="77777777" w:rsidR="002566FB" w:rsidRDefault="002566FB" w:rsidP="003474A6">
            <w:pPr>
              <w:cnfStyle w:val="000000000000" w:firstRow="0" w:lastRow="0" w:firstColumn="0" w:lastColumn="0" w:oddVBand="0" w:evenVBand="0" w:oddHBand="0" w:evenHBand="0" w:firstRowFirstColumn="0" w:firstRowLastColumn="0" w:lastRowFirstColumn="0" w:lastRowLastColumn="0"/>
            </w:pPr>
          </w:p>
        </w:tc>
        <w:tc>
          <w:tcPr>
            <w:tcW w:w="2410" w:type="dxa"/>
          </w:tcPr>
          <w:p w14:paraId="01AB7814" w14:textId="4FEB2B73" w:rsidR="002566FB" w:rsidRDefault="002566FB" w:rsidP="003474A6">
            <w:pPr>
              <w:cnfStyle w:val="000000000000" w:firstRow="0" w:lastRow="0" w:firstColumn="0" w:lastColumn="0" w:oddVBand="0" w:evenVBand="0" w:oddHBand="0" w:evenHBand="0" w:firstRowFirstColumn="0" w:firstRowLastColumn="0" w:lastRowFirstColumn="0" w:lastRowLastColumn="0"/>
            </w:pPr>
            <w:r>
              <w:t>Date generalised to Month</w:t>
            </w:r>
          </w:p>
        </w:tc>
        <w:tc>
          <w:tcPr>
            <w:tcW w:w="2551" w:type="dxa"/>
          </w:tcPr>
          <w:p w14:paraId="5E5EE005" w14:textId="1D09C21D" w:rsidR="002566FB" w:rsidRDefault="002566FB" w:rsidP="003474A6">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6932D6A1" w14:textId="76BD4CF6" w:rsidR="002566FB" w:rsidRPr="000E3B6D" w:rsidRDefault="002566FB" w:rsidP="007F6490">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To avoid inferences being made about the locations of restricted plant species by using collections of common plants made around the same time by the same collector</w:t>
            </w:r>
          </w:p>
        </w:tc>
      </w:tr>
      <w:tr w:rsidR="00DE26D5" w14:paraId="114C25A7" w14:textId="54B7DE8A"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7546BA69" w14:textId="6D103F29" w:rsidR="002566FB" w:rsidRDefault="002566FB" w:rsidP="003474A6">
            <w:r>
              <w:t>D.2</w:t>
            </w:r>
          </w:p>
        </w:tc>
        <w:tc>
          <w:tcPr>
            <w:tcW w:w="1652" w:type="dxa"/>
          </w:tcPr>
          <w:p w14:paraId="356A461B"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c>
          <w:tcPr>
            <w:tcW w:w="2410" w:type="dxa"/>
          </w:tcPr>
          <w:p w14:paraId="49104C4E" w14:textId="4D293B06" w:rsidR="002566FB" w:rsidRDefault="002566FB" w:rsidP="003474A6">
            <w:pPr>
              <w:cnfStyle w:val="000000100000" w:firstRow="0" w:lastRow="0" w:firstColumn="0" w:lastColumn="0" w:oddVBand="0" w:evenVBand="0" w:oddHBand="1" w:evenHBand="0" w:firstRowFirstColumn="0" w:firstRowLastColumn="0" w:lastRowFirstColumn="0" w:lastRowLastColumn="0"/>
            </w:pPr>
            <w:r>
              <w:t>Date generalised to Year</w:t>
            </w:r>
          </w:p>
        </w:tc>
        <w:tc>
          <w:tcPr>
            <w:tcW w:w="2551" w:type="dxa"/>
          </w:tcPr>
          <w:p w14:paraId="7CF77F0C" w14:textId="2D1ABE68" w:rsidR="002566FB" w:rsidRDefault="002566FB" w:rsidP="003474A6">
            <w:pPr>
              <w:cnfStyle w:val="000000100000" w:firstRow="0" w:lastRow="0" w:firstColumn="0" w:lastColumn="0" w:oddVBand="0" w:evenVBand="0" w:oddHBand="1" w:evenHBand="0" w:firstRowFirstColumn="0" w:firstRowLastColumn="0" w:lastRowFirstColumn="0" w:lastRowLastColumn="0"/>
            </w:pPr>
            <w:r>
              <w:t>Record level and Dataset Level</w:t>
            </w:r>
          </w:p>
        </w:tc>
        <w:tc>
          <w:tcPr>
            <w:tcW w:w="12959" w:type="dxa"/>
          </w:tcPr>
          <w:p w14:paraId="2CE13D69" w14:textId="6460CD75" w:rsidR="002566FB" w:rsidRPr="000E3B6D" w:rsidRDefault="002566FB" w:rsidP="00450574">
            <w:pPr>
              <w:numPr>
                <w:ilvl w:val="0"/>
                <w:numId w:val="6"/>
              </w:numPr>
              <w:cnfStyle w:val="000000100000" w:firstRow="0" w:lastRow="0" w:firstColumn="0" w:lastColumn="0" w:oddVBand="0" w:evenVBand="0" w:oddHBand="1" w:evenHBand="0" w:firstRowFirstColumn="0" w:firstRowLastColumn="0" w:lastRowFirstColumn="0" w:lastRowLastColumn="0"/>
            </w:pPr>
            <w:r>
              <w:t>To avoid inferences being made around breeding / nesting times in particular areas for some taxa</w:t>
            </w:r>
          </w:p>
        </w:tc>
      </w:tr>
      <w:tr w:rsidR="002566FB" w14:paraId="78E9B24E" w14:textId="5A21333B" w:rsidTr="002566FB">
        <w:tc>
          <w:tcPr>
            <w:cnfStyle w:val="001000000000" w:firstRow="0" w:lastRow="0" w:firstColumn="1" w:lastColumn="0" w:oddVBand="0" w:evenVBand="0" w:oddHBand="0" w:evenHBand="0" w:firstRowFirstColumn="0" w:firstRowLastColumn="0" w:lastRowFirstColumn="0" w:lastRowLastColumn="0"/>
            <w:tcW w:w="1462" w:type="dxa"/>
          </w:tcPr>
          <w:p w14:paraId="6051AB4E" w14:textId="6A73F111" w:rsidR="002566FB" w:rsidRDefault="002566FB" w:rsidP="003474A6">
            <w:r>
              <w:t>D.3</w:t>
            </w:r>
          </w:p>
        </w:tc>
        <w:tc>
          <w:tcPr>
            <w:tcW w:w="1652" w:type="dxa"/>
          </w:tcPr>
          <w:p w14:paraId="3825AF65" w14:textId="77777777" w:rsidR="002566FB" w:rsidRDefault="002566FB" w:rsidP="003474A6">
            <w:pPr>
              <w:cnfStyle w:val="000000000000" w:firstRow="0" w:lastRow="0" w:firstColumn="0" w:lastColumn="0" w:oddVBand="0" w:evenVBand="0" w:oddHBand="0" w:evenHBand="0" w:firstRowFirstColumn="0" w:firstRowLastColumn="0" w:lastRowFirstColumn="0" w:lastRowLastColumn="0"/>
            </w:pPr>
          </w:p>
        </w:tc>
        <w:tc>
          <w:tcPr>
            <w:tcW w:w="2410" w:type="dxa"/>
          </w:tcPr>
          <w:p w14:paraId="18C68A4A" w14:textId="41CA30AB" w:rsidR="002566FB" w:rsidRDefault="002566FB" w:rsidP="003474A6">
            <w:pPr>
              <w:cnfStyle w:val="000000000000" w:firstRow="0" w:lastRow="0" w:firstColumn="0" w:lastColumn="0" w:oddVBand="0" w:evenVBand="0" w:oddHBand="0" w:evenHBand="0" w:firstRowFirstColumn="0" w:firstRowLastColumn="0" w:lastRowFirstColumn="0" w:lastRowLastColumn="0"/>
            </w:pPr>
            <w:r>
              <w:t>Date generalised to Decade</w:t>
            </w:r>
          </w:p>
        </w:tc>
        <w:tc>
          <w:tcPr>
            <w:tcW w:w="2551" w:type="dxa"/>
          </w:tcPr>
          <w:p w14:paraId="13B3EF22" w14:textId="5F9C82AE" w:rsidR="002566FB" w:rsidRDefault="002566FB" w:rsidP="003474A6">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46B753FF" w14:textId="25223E38" w:rsidR="002566FB" w:rsidRPr="000E3B6D" w:rsidRDefault="002566FB" w:rsidP="00450574">
            <w:pPr>
              <w:numPr>
                <w:ilvl w:val="0"/>
                <w:numId w:val="6"/>
              </w:numPr>
              <w:cnfStyle w:val="000000000000" w:firstRow="0" w:lastRow="0" w:firstColumn="0" w:lastColumn="0" w:oddVBand="0" w:evenVBand="0" w:oddHBand="0" w:evenHBand="0" w:firstRowFirstColumn="0" w:firstRowLastColumn="0" w:lastRowFirstColumn="0" w:lastRowLastColumn="0"/>
            </w:pPr>
            <w:r>
              <w:t>f</w:t>
            </w:r>
            <w:r w:rsidRPr="000E3B6D">
              <w:t xml:space="preserve">or species like seals which do not have an annual breeding cycle </w:t>
            </w:r>
            <w:r>
              <w:t>where inferences can be made from the locality (</w:t>
            </w:r>
            <w:proofErr w:type="spellStart"/>
            <w:r>
              <w:t>eg.</w:t>
            </w:r>
            <w:proofErr w:type="spellEnd"/>
            <w:r>
              <w:t xml:space="preserve"> Species that come to shore to breed) and the period between breeding events.</w:t>
            </w:r>
          </w:p>
        </w:tc>
      </w:tr>
      <w:tr w:rsidR="00DE26D5" w14:paraId="660D2FF0" w14:textId="49B5EFFE"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7B50FB49" w14:textId="20B335C7" w:rsidR="002566FB" w:rsidRDefault="002566FB" w:rsidP="003474A6">
            <w:r>
              <w:t>E</w:t>
            </w:r>
          </w:p>
        </w:tc>
        <w:tc>
          <w:tcPr>
            <w:tcW w:w="1652" w:type="dxa"/>
          </w:tcPr>
          <w:p w14:paraId="6CC510BC" w14:textId="478A0618" w:rsidR="005D5D70" w:rsidRDefault="00F64833" w:rsidP="003474A6">
            <w:pPr>
              <w:cnfStyle w:val="000000100000" w:firstRow="0" w:lastRow="0" w:firstColumn="0" w:lastColumn="0" w:oddVBand="0" w:evenVBand="0" w:oddHBand="1" w:evenHBand="0" w:firstRowFirstColumn="0" w:firstRowLastColumn="0" w:lastRowFirstColumn="0" w:lastRowLastColumn="0"/>
            </w:pPr>
            <w:r>
              <w:t>First Nations</w:t>
            </w:r>
          </w:p>
        </w:tc>
        <w:tc>
          <w:tcPr>
            <w:tcW w:w="2410" w:type="dxa"/>
          </w:tcPr>
          <w:p w14:paraId="5F1FE7D1"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c>
          <w:tcPr>
            <w:tcW w:w="2551" w:type="dxa"/>
          </w:tcPr>
          <w:p w14:paraId="2C4E1288"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c>
          <w:tcPr>
            <w:tcW w:w="12959" w:type="dxa"/>
          </w:tcPr>
          <w:p w14:paraId="63C4C760" w14:textId="77777777" w:rsidR="002566FB" w:rsidRDefault="002566FB" w:rsidP="003474A6">
            <w:pPr>
              <w:cnfStyle w:val="000000100000" w:firstRow="0" w:lastRow="0" w:firstColumn="0" w:lastColumn="0" w:oddVBand="0" w:evenVBand="0" w:oddHBand="1" w:evenHBand="0" w:firstRowFirstColumn="0" w:firstRowLastColumn="0" w:lastRowFirstColumn="0" w:lastRowLastColumn="0"/>
            </w:pPr>
          </w:p>
        </w:tc>
      </w:tr>
      <w:tr w:rsidR="002566FB" w14:paraId="02C76CB3" w14:textId="7B8180F1" w:rsidTr="002566FB">
        <w:tc>
          <w:tcPr>
            <w:cnfStyle w:val="001000000000" w:firstRow="0" w:lastRow="0" w:firstColumn="1" w:lastColumn="0" w:oddVBand="0" w:evenVBand="0" w:oddHBand="0" w:evenHBand="0" w:firstRowFirstColumn="0" w:firstRowLastColumn="0" w:lastRowFirstColumn="0" w:lastRowLastColumn="0"/>
            <w:tcW w:w="1462" w:type="dxa"/>
          </w:tcPr>
          <w:p w14:paraId="22F5036C" w14:textId="51E22633" w:rsidR="002566FB" w:rsidRDefault="002566FB" w:rsidP="003474A6">
            <w:r>
              <w:t>E.1</w:t>
            </w:r>
          </w:p>
        </w:tc>
        <w:tc>
          <w:tcPr>
            <w:tcW w:w="1652" w:type="dxa"/>
          </w:tcPr>
          <w:p w14:paraId="2C911C07" w14:textId="77777777" w:rsidR="002566FB" w:rsidRDefault="002566FB" w:rsidP="003474A6">
            <w:pPr>
              <w:cnfStyle w:val="000000000000" w:firstRow="0" w:lastRow="0" w:firstColumn="0" w:lastColumn="0" w:oddVBand="0" w:evenVBand="0" w:oddHBand="0" w:evenHBand="0" w:firstRowFirstColumn="0" w:firstRowLastColumn="0" w:lastRowFirstColumn="0" w:lastRowLastColumn="0"/>
            </w:pPr>
          </w:p>
        </w:tc>
        <w:tc>
          <w:tcPr>
            <w:tcW w:w="2410" w:type="dxa"/>
          </w:tcPr>
          <w:p w14:paraId="55ED118F" w14:textId="681654C0" w:rsidR="002566FB" w:rsidRDefault="002566FB" w:rsidP="003474A6">
            <w:pPr>
              <w:cnfStyle w:val="000000000000" w:firstRow="0" w:lastRow="0" w:firstColumn="0" w:lastColumn="0" w:oddVBand="0" w:evenVBand="0" w:oddHBand="0" w:evenHBand="0" w:firstRowFirstColumn="0" w:firstRowLastColumn="0" w:lastRowFirstColumn="0" w:lastRowLastColumn="0"/>
            </w:pPr>
            <w:r>
              <w:t xml:space="preserve">Treatments specified by </w:t>
            </w:r>
            <w:r w:rsidR="00BA34B0">
              <w:t>First Nations communities</w:t>
            </w:r>
          </w:p>
        </w:tc>
        <w:tc>
          <w:tcPr>
            <w:tcW w:w="2551" w:type="dxa"/>
          </w:tcPr>
          <w:p w14:paraId="2F990A88" w14:textId="45F0BCAD" w:rsidR="002566FB" w:rsidRDefault="002566FB" w:rsidP="003474A6">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323C9FED" w14:textId="2F8FEF42" w:rsidR="002566FB" w:rsidRDefault="002566FB" w:rsidP="00450574">
            <w:pPr>
              <w:numPr>
                <w:ilvl w:val="0"/>
                <w:numId w:val="6"/>
              </w:numPr>
              <w:cnfStyle w:val="000000000000" w:firstRow="0" w:lastRow="0" w:firstColumn="0" w:lastColumn="0" w:oddVBand="0" w:evenVBand="0" w:oddHBand="0" w:evenHBand="0" w:firstRowFirstColumn="0" w:firstRowLastColumn="0" w:lastRowFirstColumn="0" w:lastRowLastColumn="0"/>
            </w:pPr>
            <w:r>
              <w:t>where the species, it’s locality or other information within the record has significance or sensitivities according to the traditional owners.</w:t>
            </w:r>
          </w:p>
        </w:tc>
      </w:tr>
      <w:tr w:rsidR="00B316E2" w14:paraId="1821572D" w14:textId="77777777" w:rsidTr="00256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1E1E5D8C" w14:textId="0A9E90D6" w:rsidR="00F64833" w:rsidRDefault="00F64833" w:rsidP="003474A6">
            <w:r>
              <w:t>F</w:t>
            </w:r>
          </w:p>
        </w:tc>
        <w:tc>
          <w:tcPr>
            <w:tcW w:w="1652" w:type="dxa"/>
          </w:tcPr>
          <w:p w14:paraId="0DF78846" w14:textId="2800BABE" w:rsidR="00F64833" w:rsidRDefault="00F64833" w:rsidP="003474A6">
            <w:pPr>
              <w:cnfStyle w:val="000000100000" w:firstRow="0" w:lastRow="0" w:firstColumn="0" w:lastColumn="0" w:oddVBand="0" w:evenVBand="0" w:oddHBand="1" w:evenHBand="0" w:firstRowFirstColumn="0" w:firstRowLastColumn="0" w:lastRowFirstColumn="0" w:lastRowLastColumn="0"/>
            </w:pPr>
            <w:r>
              <w:t>Other Treatments</w:t>
            </w:r>
          </w:p>
        </w:tc>
        <w:tc>
          <w:tcPr>
            <w:tcW w:w="2410" w:type="dxa"/>
          </w:tcPr>
          <w:p w14:paraId="6C3392AF" w14:textId="77777777" w:rsidR="00F64833" w:rsidRDefault="00F64833" w:rsidP="003474A6">
            <w:pPr>
              <w:cnfStyle w:val="000000100000" w:firstRow="0" w:lastRow="0" w:firstColumn="0" w:lastColumn="0" w:oddVBand="0" w:evenVBand="0" w:oddHBand="1" w:evenHBand="0" w:firstRowFirstColumn="0" w:firstRowLastColumn="0" w:lastRowFirstColumn="0" w:lastRowLastColumn="0"/>
            </w:pPr>
          </w:p>
        </w:tc>
        <w:tc>
          <w:tcPr>
            <w:tcW w:w="2551" w:type="dxa"/>
          </w:tcPr>
          <w:p w14:paraId="118F38B1" w14:textId="77777777" w:rsidR="00F64833" w:rsidRDefault="00F64833" w:rsidP="003474A6">
            <w:pPr>
              <w:cnfStyle w:val="000000100000" w:firstRow="0" w:lastRow="0" w:firstColumn="0" w:lastColumn="0" w:oddVBand="0" w:evenVBand="0" w:oddHBand="1" w:evenHBand="0" w:firstRowFirstColumn="0" w:firstRowLastColumn="0" w:lastRowFirstColumn="0" w:lastRowLastColumn="0"/>
            </w:pPr>
          </w:p>
        </w:tc>
        <w:tc>
          <w:tcPr>
            <w:tcW w:w="12959" w:type="dxa"/>
          </w:tcPr>
          <w:p w14:paraId="3E7E8E2E" w14:textId="77777777" w:rsidR="00F64833" w:rsidRDefault="00F64833" w:rsidP="005D0019">
            <w:pPr>
              <w:ind w:left="360"/>
              <w:cnfStyle w:val="000000100000" w:firstRow="0" w:lastRow="0" w:firstColumn="0" w:lastColumn="0" w:oddVBand="0" w:evenVBand="0" w:oddHBand="1" w:evenHBand="0" w:firstRowFirstColumn="0" w:firstRowLastColumn="0" w:lastRowFirstColumn="0" w:lastRowLastColumn="0"/>
            </w:pPr>
          </w:p>
        </w:tc>
      </w:tr>
      <w:tr w:rsidR="00DE26D5" w14:paraId="2D93E214" w14:textId="1E532E41" w:rsidTr="002566FB">
        <w:tc>
          <w:tcPr>
            <w:cnfStyle w:val="001000000000" w:firstRow="0" w:lastRow="0" w:firstColumn="1" w:lastColumn="0" w:oddVBand="0" w:evenVBand="0" w:oddHBand="0" w:evenHBand="0" w:firstRowFirstColumn="0" w:firstRowLastColumn="0" w:lastRowFirstColumn="0" w:lastRowLastColumn="0"/>
            <w:tcW w:w="1462" w:type="dxa"/>
          </w:tcPr>
          <w:p w14:paraId="18C05F2E" w14:textId="38441CD3" w:rsidR="002566FB" w:rsidRDefault="00F64833" w:rsidP="00E04C36">
            <w:r>
              <w:t>F</w:t>
            </w:r>
            <w:r w:rsidR="002566FB">
              <w:t>.</w:t>
            </w:r>
            <w:r>
              <w:t>1</w:t>
            </w:r>
          </w:p>
        </w:tc>
        <w:tc>
          <w:tcPr>
            <w:tcW w:w="1652" w:type="dxa"/>
          </w:tcPr>
          <w:p w14:paraId="27102D19" w14:textId="77777777" w:rsidR="002566FB" w:rsidRDefault="002566FB" w:rsidP="00E04C36">
            <w:pPr>
              <w:cnfStyle w:val="000000000000" w:firstRow="0" w:lastRow="0" w:firstColumn="0" w:lastColumn="0" w:oddVBand="0" w:evenVBand="0" w:oddHBand="0" w:evenHBand="0" w:firstRowFirstColumn="0" w:firstRowLastColumn="0" w:lastRowFirstColumn="0" w:lastRowLastColumn="0"/>
            </w:pPr>
          </w:p>
        </w:tc>
        <w:tc>
          <w:tcPr>
            <w:tcW w:w="2410" w:type="dxa"/>
          </w:tcPr>
          <w:p w14:paraId="329ED334" w14:textId="1A145C2D" w:rsidR="002566FB" w:rsidRDefault="002566FB" w:rsidP="00E04C36">
            <w:pPr>
              <w:cnfStyle w:val="000000000000" w:firstRow="0" w:lastRow="0" w:firstColumn="0" w:lastColumn="0" w:oddVBand="0" w:evenVBand="0" w:oddHBand="0" w:evenHBand="0" w:firstRowFirstColumn="0" w:firstRowLastColumn="0" w:lastRowFirstColumn="0" w:lastRowLastColumn="0"/>
            </w:pPr>
            <w:r>
              <w:t>Obfuscate or withhold records of non-sensitive taxa due to associations with sensitive taxa</w:t>
            </w:r>
            <w:ins w:id="4" w:author="Laity, Tania (NCMI, Black Mountain)" w:date="2025-05-21T21:32:00Z" w16du:dateUtc="2025-05-21T11:32:00Z">
              <w:r w:rsidR="00483EB5">
                <w:t xml:space="preserve"> / site / </w:t>
              </w:r>
              <w:r w:rsidR="00312E9C">
                <w:t>or coll</w:t>
              </w:r>
            </w:ins>
            <w:ins w:id="5" w:author="Laity, Tania (NCMI, Black Mountain)" w:date="2025-05-21T21:33:00Z" w16du:dateUtc="2025-05-21T11:33:00Z">
              <w:r w:rsidR="00312E9C">
                <w:t xml:space="preserve">ector etc </w:t>
              </w:r>
            </w:ins>
          </w:p>
        </w:tc>
        <w:tc>
          <w:tcPr>
            <w:tcW w:w="2551" w:type="dxa"/>
          </w:tcPr>
          <w:p w14:paraId="1219316F" w14:textId="6018DD41" w:rsidR="002566FB" w:rsidRDefault="002566FB" w:rsidP="00E04C36">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78222609" w14:textId="746BF7D0" w:rsidR="002566FB" w:rsidRPr="000E3B6D" w:rsidRDefault="002566FB" w:rsidP="00450574">
            <w:pPr>
              <w:numPr>
                <w:ilvl w:val="0"/>
                <w:numId w:val="6"/>
              </w:numPr>
              <w:cnfStyle w:val="000000000000" w:firstRow="0" w:lastRow="0" w:firstColumn="0" w:lastColumn="0" w:oddVBand="0" w:evenVBand="0" w:oddHBand="0" w:evenHBand="0" w:firstRowFirstColumn="0" w:firstRowLastColumn="0" w:lastRowFirstColumn="0" w:lastRowLastColumn="0"/>
            </w:pPr>
            <w:commentRangeStart w:id="6"/>
            <w:commentRangeStart w:id="7"/>
            <w:commentRangeStart w:id="8"/>
            <w:r>
              <w:t xml:space="preserve">Where a non-sensitive taxon is associated with a sensitive taxon so that its presence in an area can be extrapolated to divulge the presence of a sensitive </w:t>
            </w:r>
            <w:commentRangeStart w:id="9"/>
            <w:commentRangeStart w:id="10"/>
            <w:r>
              <w:t>species</w:t>
            </w:r>
            <w:commentRangeEnd w:id="9"/>
            <w:r w:rsidR="0027303A">
              <w:rPr>
                <w:rStyle w:val="CommentReference"/>
              </w:rPr>
              <w:commentReference w:id="9"/>
            </w:r>
            <w:commentRangeEnd w:id="10"/>
            <w:r w:rsidR="00DF78A2">
              <w:rPr>
                <w:rStyle w:val="CommentReference"/>
              </w:rPr>
              <w:commentReference w:id="10"/>
            </w:r>
            <w:r>
              <w:t>.</w:t>
            </w:r>
            <w:commentRangeEnd w:id="6"/>
            <w:r w:rsidR="0077479A">
              <w:rPr>
                <w:rStyle w:val="CommentReference"/>
              </w:rPr>
              <w:commentReference w:id="6"/>
            </w:r>
            <w:commentRangeEnd w:id="7"/>
            <w:r w:rsidR="00C43BF2">
              <w:rPr>
                <w:rStyle w:val="CommentReference"/>
              </w:rPr>
              <w:commentReference w:id="7"/>
            </w:r>
            <w:commentRangeEnd w:id="8"/>
            <w:r w:rsidR="00312E9C">
              <w:rPr>
                <w:rStyle w:val="CommentReference"/>
              </w:rPr>
              <w:commentReference w:id="8"/>
            </w:r>
          </w:p>
        </w:tc>
      </w:tr>
    </w:tbl>
    <w:p w14:paraId="18C93C9D" w14:textId="7C5AE242" w:rsidR="005F2F10" w:rsidRDefault="005F2F10"/>
    <w:sectPr w:rsidR="005F2F10" w:rsidSect="00C47D1E">
      <w:pgSz w:w="23811" w:h="16838" w:orient="landscape" w:code="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aity, Tania (NCMI, Black Mountain)" w:date="2025-05-19T16:35:00Z" w:initials="TL">
    <w:p w14:paraId="07D13EFA" w14:textId="77777777" w:rsidR="00B61CF5" w:rsidRDefault="00B61CF5" w:rsidP="00B61CF5">
      <w:pPr>
        <w:pStyle w:val="CommentText"/>
      </w:pPr>
      <w:r>
        <w:rPr>
          <w:rStyle w:val="CommentReference"/>
        </w:rPr>
        <w:annotationRef/>
      </w:r>
      <w:r>
        <w:t>For discussion</w:t>
      </w:r>
    </w:p>
  </w:comment>
  <w:comment w:id="1" w:author="Piers Higgs" w:date="2025-05-19T08:43:00Z" w:initials="PH">
    <w:p w14:paraId="1D6A34AC" w14:textId="64273C6D" w:rsidR="0077479A" w:rsidRDefault="0077479A" w:rsidP="0077479A">
      <w:pPr>
        <w:pStyle w:val="CommentText"/>
      </w:pPr>
      <w:r>
        <w:rPr>
          <w:rStyle w:val="CommentReference"/>
        </w:rPr>
        <w:annotationRef/>
      </w:r>
      <w:r>
        <w:t>How do we indicate which field was generalised in the treatments? Do we suggest putting something in that field or is it just in the metadata (realise this is an implementation question)</w:t>
      </w:r>
    </w:p>
  </w:comment>
  <w:comment w:id="2" w:author="Laity, Tania (NCMI, Black Mountain)" w:date="2025-05-19T16:26:00Z" w:initials="TL">
    <w:p w14:paraId="7EAC2266" w14:textId="77777777" w:rsidR="00960E98" w:rsidRDefault="00960E98" w:rsidP="00960E98">
      <w:pPr>
        <w:pStyle w:val="CommentText"/>
      </w:pPr>
      <w:r>
        <w:rPr>
          <w:rStyle w:val="CommentReference"/>
        </w:rPr>
        <w:annotationRef/>
      </w:r>
      <w:r>
        <w:t>For discussion</w:t>
      </w:r>
    </w:p>
  </w:comment>
  <w:comment w:id="3" w:author="Laity, Tania (NCMI, Black Mountain)" w:date="2025-05-21T21:29:00Z" w:initials="TL">
    <w:p w14:paraId="0F197994" w14:textId="77777777" w:rsidR="00611E17" w:rsidRDefault="00611E17" w:rsidP="00611E17">
      <w:pPr>
        <w:pStyle w:val="CommentText"/>
      </w:pPr>
      <w:r>
        <w:rPr>
          <w:rStyle w:val="CommentReference"/>
        </w:rPr>
        <w:annotationRef/>
      </w:r>
      <w:r>
        <w:t>Tie to attribute that is being restricted - but might be difficult if the generalised information is replacing the raw values.</w:t>
      </w:r>
    </w:p>
  </w:comment>
  <w:comment w:id="9" w:author="Laity, Tania (NCMI, Black Mountain)" w:date="2025-05-21T21:34:00Z" w:initials="TL">
    <w:p w14:paraId="6524FC9E" w14:textId="77777777" w:rsidR="00C27E3D" w:rsidRDefault="0027303A" w:rsidP="00C27E3D">
      <w:pPr>
        <w:pStyle w:val="CommentText"/>
      </w:pPr>
      <w:r>
        <w:rPr>
          <w:rStyle w:val="CommentReference"/>
        </w:rPr>
        <w:annotationRef/>
      </w:r>
      <w:r w:rsidR="00C27E3D">
        <w:t>Might need clauses about what is considered sensitive or not - legitimate causes (more generally) to reduce overuse of desensitising records</w:t>
      </w:r>
    </w:p>
  </w:comment>
  <w:comment w:id="10" w:author="Laity, Tania (NCMI, Black Mountain)" w:date="2025-05-21T21:35:00Z" w:initials="TL">
    <w:p w14:paraId="20CADD82" w14:textId="77777777" w:rsidR="00DF78A2" w:rsidRDefault="00DF78A2" w:rsidP="00DF78A2">
      <w:pPr>
        <w:pStyle w:val="CommentText"/>
      </w:pPr>
      <w:r>
        <w:rPr>
          <w:rStyle w:val="CommentReference"/>
        </w:rPr>
        <w:annotationRef/>
      </w:r>
      <w:r>
        <w:t>Broad associations would result in over generalisation of records</w:t>
      </w:r>
    </w:p>
  </w:comment>
  <w:comment w:id="6" w:author="Piers Higgs" w:date="2025-05-19T08:45:00Z" w:initials="PH">
    <w:p w14:paraId="550AA14C" w14:textId="598CE877" w:rsidR="0077479A" w:rsidRDefault="0077479A" w:rsidP="0077479A">
      <w:pPr>
        <w:pStyle w:val="CommentText"/>
      </w:pPr>
      <w:r>
        <w:rPr>
          <w:rStyle w:val="CommentReference"/>
        </w:rPr>
        <w:annotationRef/>
      </w:r>
      <w:r>
        <w:t>Does this also apply to collectors or field trips and date ranges?</w:t>
      </w:r>
    </w:p>
  </w:comment>
  <w:comment w:id="7" w:author="Laity, Tania (NCMI, Black Mountain)" w:date="2025-05-19T16:27:00Z" w:initials="TL">
    <w:p w14:paraId="6832803A" w14:textId="77777777" w:rsidR="00C43BF2" w:rsidRDefault="00C43BF2" w:rsidP="00C43BF2">
      <w:pPr>
        <w:pStyle w:val="CommentText"/>
      </w:pPr>
      <w:r>
        <w:rPr>
          <w:rStyle w:val="CommentReference"/>
        </w:rPr>
        <w:annotationRef/>
      </w:r>
      <w:r>
        <w:t>For discussion</w:t>
      </w:r>
    </w:p>
  </w:comment>
  <w:comment w:id="8" w:author="Laity, Tania (NCMI, Black Mountain)" w:date="2025-05-21T21:33:00Z" w:initials="TL">
    <w:p w14:paraId="55AA81E6" w14:textId="77777777" w:rsidR="00312E9C" w:rsidRDefault="00312E9C" w:rsidP="00312E9C">
      <w:pPr>
        <w:pStyle w:val="CommentText"/>
      </w:pPr>
      <w:r>
        <w:rPr>
          <w:rStyle w:val="CommentReference"/>
        </w:rPr>
        <w:annotationRef/>
      </w:r>
      <w:r>
        <w:t>Reword or add a different treatment?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D13EFA" w15:done="0"/>
  <w15:commentEx w15:paraId="1D6A34AC" w15:done="0"/>
  <w15:commentEx w15:paraId="7EAC2266" w15:paraIdParent="1D6A34AC" w15:done="0"/>
  <w15:commentEx w15:paraId="0F197994" w15:paraIdParent="1D6A34AC" w15:done="0"/>
  <w15:commentEx w15:paraId="6524FC9E" w15:done="0"/>
  <w15:commentEx w15:paraId="20CADD82" w15:paraIdParent="6524FC9E" w15:done="0"/>
  <w15:commentEx w15:paraId="550AA14C" w15:done="0"/>
  <w15:commentEx w15:paraId="6832803A" w15:paraIdParent="550AA14C" w15:done="0"/>
  <w15:commentEx w15:paraId="55AA81E6" w15:paraIdParent="550AA1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541564B" w16cex:dateUtc="2025-05-19T06:35:00Z"/>
  <w16cex:commentExtensible w16cex:durableId="4BBA7B50" w16cex:dateUtc="2025-05-19T00:43:00Z"/>
  <w16cex:commentExtensible w16cex:durableId="16E8CD16" w16cex:dateUtc="2025-05-19T06:26:00Z"/>
  <w16cex:commentExtensible w16cex:durableId="5A3F90FF" w16cex:dateUtc="2025-05-21T11:29:00Z"/>
  <w16cex:commentExtensible w16cex:durableId="4A872CEF" w16cex:dateUtc="2025-05-21T11:34:00Z"/>
  <w16cex:commentExtensible w16cex:durableId="2AD5C6FB" w16cex:dateUtc="2025-05-21T11:35:00Z"/>
  <w16cex:commentExtensible w16cex:durableId="29DFB0F6" w16cex:dateUtc="2025-05-19T00:45:00Z"/>
  <w16cex:commentExtensible w16cex:durableId="3AB3E872" w16cex:dateUtc="2025-05-19T06:27:00Z"/>
  <w16cex:commentExtensible w16cex:durableId="12DCEFD8" w16cex:dateUtc="2025-05-21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D13EFA" w16cid:durableId="0541564B"/>
  <w16cid:commentId w16cid:paraId="1D6A34AC" w16cid:durableId="4BBA7B50"/>
  <w16cid:commentId w16cid:paraId="7EAC2266" w16cid:durableId="16E8CD16"/>
  <w16cid:commentId w16cid:paraId="0F197994" w16cid:durableId="5A3F90FF"/>
  <w16cid:commentId w16cid:paraId="6524FC9E" w16cid:durableId="4A872CEF"/>
  <w16cid:commentId w16cid:paraId="20CADD82" w16cid:durableId="2AD5C6FB"/>
  <w16cid:commentId w16cid:paraId="550AA14C" w16cid:durableId="29DFB0F6"/>
  <w16cid:commentId w16cid:paraId="6832803A" w16cid:durableId="3AB3E872"/>
  <w16cid:commentId w16cid:paraId="55AA81E6" w16cid:durableId="12DCEF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981"/>
    <w:multiLevelType w:val="hybridMultilevel"/>
    <w:tmpl w:val="52E203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1596B81"/>
    <w:multiLevelType w:val="hybridMultilevel"/>
    <w:tmpl w:val="1A48A398"/>
    <w:lvl w:ilvl="0" w:tplc="697A03D2">
      <w:start w:val="1"/>
      <w:numFmt w:val="bullet"/>
      <w:lvlText w:val=""/>
      <w:lvlJc w:val="left"/>
      <w:pPr>
        <w:ind w:left="720" w:hanging="360"/>
      </w:pPr>
      <w:rPr>
        <w:rFonts w:ascii="Symbol" w:hAnsi="Symbol"/>
      </w:rPr>
    </w:lvl>
    <w:lvl w:ilvl="1" w:tplc="0A385042">
      <w:start w:val="1"/>
      <w:numFmt w:val="bullet"/>
      <w:lvlText w:val=""/>
      <w:lvlJc w:val="left"/>
      <w:pPr>
        <w:ind w:left="720" w:hanging="360"/>
      </w:pPr>
      <w:rPr>
        <w:rFonts w:ascii="Symbol" w:hAnsi="Symbol"/>
      </w:rPr>
    </w:lvl>
    <w:lvl w:ilvl="2" w:tplc="789686EC">
      <w:start w:val="1"/>
      <w:numFmt w:val="bullet"/>
      <w:lvlText w:val=""/>
      <w:lvlJc w:val="left"/>
      <w:pPr>
        <w:ind w:left="720" w:hanging="360"/>
      </w:pPr>
      <w:rPr>
        <w:rFonts w:ascii="Symbol" w:hAnsi="Symbol"/>
      </w:rPr>
    </w:lvl>
    <w:lvl w:ilvl="3" w:tplc="6DE8B566">
      <w:start w:val="1"/>
      <w:numFmt w:val="bullet"/>
      <w:lvlText w:val=""/>
      <w:lvlJc w:val="left"/>
      <w:pPr>
        <w:ind w:left="720" w:hanging="360"/>
      </w:pPr>
      <w:rPr>
        <w:rFonts w:ascii="Symbol" w:hAnsi="Symbol"/>
      </w:rPr>
    </w:lvl>
    <w:lvl w:ilvl="4" w:tplc="971230E2">
      <w:start w:val="1"/>
      <w:numFmt w:val="bullet"/>
      <w:lvlText w:val=""/>
      <w:lvlJc w:val="left"/>
      <w:pPr>
        <w:ind w:left="720" w:hanging="360"/>
      </w:pPr>
      <w:rPr>
        <w:rFonts w:ascii="Symbol" w:hAnsi="Symbol"/>
      </w:rPr>
    </w:lvl>
    <w:lvl w:ilvl="5" w:tplc="C410230E">
      <w:start w:val="1"/>
      <w:numFmt w:val="bullet"/>
      <w:lvlText w:val=""/>
      <w:lvlJc w:val="left"/>
      <w:pPr>
        <w:ind w:left="720" w:hanging="360"/>
      </w:pPr>
      <w:rPr>
        <w:rFonts w:ascii="Symbol" w:hAnsi="Symbol"/>
      </w:rPr>
    </w:lvl>
    <w:lvl w:ilvl="6" w:tplc="32D2170A">
      <w:start w:val="1"/>
      <w:numFmt w:val="bullet"/>
      <w:lvlText w:val=""/>
      <w:lvlJc w:val="left"/>
      <w:pPr>
        <w:ind w:left="720" w:hanging="360"/>
      </w:pPr>
      <w:rPr>
        <w:rFonts w:ascii="Symbol" w:hAnsi="Symbol"/>
      </w:rPr>
    </w:lvl>
    <w:lvl w:ilvl="7" w:tplc="3494986A">
      <w:start w:val="1"/>
      <w:numFmt w:val="bullet"/>
      <w:lvlText w:val=""/>
      <w:lvlJc w:val="left"/>
      <w:pPr>
        <w:ind w:left="720" w:hanging="360"/>
      </w:pPr>
      <w:rPr>
        <w:rFonts w:ascii="Symbol" w:hAnsi="Symbol"/>
      </w:rPr>
    </w:lvl>
    <w:lvl w:ilvl="8" w:tplc="C83A0E8A">
      <w:start w:val="1"/>
      <w:numFmt w:val="bullet"/>
      <w:lvlText w:val=""/>
      <w:lvlJc w:val="left"/>
      <w:pPr>
        <w:ind w:left="720" w:hanging="360"/>
      </w:pPr>
      <w:rPr>
        <w:rFonts w:ascii="Symbol" w:hAnsi="Symbol"/>
      </w:rPr>
    </w:lvl>
  </w:abstractNum>
  <w:abstractNum w:abstractNumId="2" w15:restartNumberingAfterBreak="0">
    <w:nsid w:val="066172E6"/>
    <w:multiLevelType w:val="multilevel"/>
    <w:tmpl w:val="5BE242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CE8577C"/>
    <w:multiLevelType w:val="multilevel"/>
    <w:tmpl w:val="5BE242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0D837E84"/>
    <w:multiLevelType w:val="hybridMultilevel"/>
    <w:tmpl w:val="4740E7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E1D11D2"/>
    <w:multiLevelType w:val="multilevel"/>
    <w:tmpl w:val="5BE242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0E3826D2"/>
    <w:multiLevelType w:val="hybridMultilevel"/>
    <w:tmpl w:val="03FE8214"/>
    <w:lvl w:ilvl="0" w:tplc="C31492E6">
      <w:start w:val="1"/>
      <w:numFmt w:val="bullet"/>
      <w:lvlText w:val=""/>
      <w:lvlJc w:val="left"/>
      <w:pPr>
        <w:ind w:left="720" w:hanging="360"/>
      </w:pPr>
      <w:rPr>
        <w:rFonts w:ascii="Symbol" w:hAnsi="Symbol"/>
      </w:rPr>
    </w:lvl>
    <w:lvl w:ilvl="1" w:tplc="05420624">
      <w:start w:val="1"/>
      <w:numFmt w:val="bullet"/>
      <w:lvlText w:val=""/>
      <w:lvlJc w:val="left"/>
      <w:pPr>
        <w:ind w:left="720" w:hanging="360"/>
      </w:pPr>
      <w:rPr>
        <w:rFonts w:ascii="Symbol" w:hAnsi="Symbol"/>
      </w:rPr>
    </w:lvl>
    <w:lvl w:ilvl="2" w:tplc="117C45E6">
      <w:start w:val="1"/>
      <w:numFmt w:val="bullet"/>
      <w:lvlText w:val=""/>
      <w:lvlJc w:val="left"/>
      <w:pPr>
        <w:ind w:left="720" w:hanging="360"/>
      </w:pPr>
      <w:rPr>
        <w:rFonts w:ascii="Symbol" w:hAnsi="Symbol"/>
      </w:rPr>
    </w:lvl>
    <w:lvl w:ilvl="3" w:tplc="012C3156">
      <w:start w:val="1"/>
      <w:numFmt w:val="bullet"/>
      <w:lvlText w:val=""/>
      <w:lvlJc w:val="left"/>
      <w:pPr>
        <w:ind w:left="720" w:hanging="360"/>
      </w:pPr>
      <w:rPr>
        <w:rFonts w:ascii="Symbol" w:hAnsi="Symbol"/>
      </w:rPr>
    </w:lvl>
    <w:lvl w:ilvl="4" w:tplc="1B6A0DCC">
      <w:start w:val="1"/>
      <w:numFmt w:val="bullet"/>
      <w:lvlText w:val=""/>
      <w:lvlJc w:val="left"/>
      <w:pPr>
        <w:ind w:left="720" w:hanging="360"/>
      </w:pPr>
      <w:rPr>
        <w:rFonts w:ascii="Symbol" w:hAnsi="Symbol"/>
      </w:rPr>
    </w:lvl>
    <w:lvl w:ilvl="5" w:tplc="89D88E94">
      <w:start w:val="1"/>
      <w:numFmt w:val="bullet"/>
      <w:lvlText w:val=""/>
      <w:lvlJc w:val="left"/>
      <w:pPr>
        <w:ind w:left="720" w:hanging="360"/>
      </w:pPr>
      <w:rPr>
        <w:rFonts w:ascii="Symbol" w:hAnsi="Symbol"/>
      </w:rPr>
    </w:lvl>
    <w:lvl w:ilvl="6" w:tplc="4732D9F8">
      <w:start w:val="1"/>
      <w:numFmt w:val="bullet"/>
      <w:lvlText w:val=""/>
      <w:lvlJc w:val="left"/>
      <w:pPr>
        <w:ind w:left="720" w:hanging="360"/>
      </w:pPr>
      <w:rPr>
        <w:rFonts w:ascii="Symbol" w:hAnsi="Symbol"/>
      </w:rPr>
    </w:lvl>
    <w:lvl w:ilvl="7" w:tplc="98989AAC">
      <w:start w:val="1"/>
      <w:numFmt w:val="bullet"/>
      <w:lvlText w:val=""/>
      <w:lvlJc w:val="left"/>
      <w:pPr>
        <w:ind w:left="720" w:hanging="360"/>
      </w:pPr>
      <w:rPr>
        <w:rFonts w:ascii="Symbol" w:hAnsi="Symbol"/>
      </w:rPr>
    </w:lvl>
    <w:lvl w:ilvl="8" w:tplc="314A2F16">
      <w:start w:val="1"/>
      <w:numFmt w:val="bullet"/>
      <w:lvlText w:val=""/>
      <w:lvlJc w:val="left"/>
      <w:pPr>
        <w:ind w:left="720" w:hanging="360"/>
      </w:pPr>
      <w:rPr>
        <w:rFonts w:ascii="Symbol" w:hAnsi="Symbol"/>
      </w:rPr>
    </w:lvl>
  </w:abstractNum>
  <w:abstractNum w:abstractNumId="7" w15:restartNumberingAfterBreak="0">
    <w:nsid w:val="145960C9"/>
    <w:multiLevelType w:val="hybridMultilevel"/>
    <w:tmpl w:val="9ED26F9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74D2D5E"/>
    <w:multiLevelType w:val="hybridMultilevel"/>
    <w:tmpl w:val="52DE5F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9DF0ACC"/>
    <w:multiLevelType w:val="multilevel"/>
    <w:tmpl w:val="AFAE3B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E3E42B4"/>
    <w:multiLevelType w:val="multilevel"/>
    <w:tmpl w:val="5BE242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2FFF05AD"/>
    <w:multiLevelType w:val="hybridMultilevel"/>
    <w:tmpl w:val="2362DB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1E01B72"/>
    <w:multiLevelType w:val="hybridMultilevel"/>
    <w:tmpl w:val="EDAA34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4937890"/>
    <w:multiLevelType w:val="hybridMultilevel"/>
    <w:tmpl w:val="0FA68E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D087117"/>
    <w:multiLevelType w:val="hybridMultilevel"/>
    <w:tmpl w:val="9C18B0D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F425DAD"/>
    <w:multiLevelType w:val="multilevel"/>
    <w:tmpl w:val="5BE242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4F5A67FD"/>
    <w:multiLevelType w:val="hybridMultilevel"/>
    <w:tmpl w:val="565EA8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0580F25"/>
    <w:multiLevelType w:val="hybridMultilevel"/>
    <w:tmpl w:val="61F8FD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7855749"/>
    <w:multiLevelType w:val="multilevel"/>
    <w:tmpl w:val="5BE2429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360"/>
        </w:tabs>
        <w:ind w:left="360" w:hanging="360"/>
      </w:pPr>
      <w:rPr>
        <w:rFonts w:ascii="Symbol" w:hAnsi="Symbol" w:hint="default"/>
        <w:sz w:val="20"/>
      </w:rPr>
    </w:lvl>
    <w:lvl w:ilvl="3" w:tentative="1">
      <w:start w:val="1"/>
      <w:numFmt w:val="bullet"/>
      <w:lvlText w:val=""/>
      <w:lvlJc w:val="left"/>
      <w:pPr>
        <w:tabs>
          <w:tab w:val="num" w:pos="1080"/>
        </w:tabs>
        <w:ind w:left="1080" w:hanging="360"/>
      </w:pPr>
      <w:rPr>
        <w:rFonts w:ascii="Symbol" w:hAnsi="Symbol" w:hint="default"/>
        <w:sz w:val="20"/>
      </w:rPr>
    </w:lvl>
    <w:lvl w:ilvl="4" w:tentative="1">
      <w:start w:val="1"/>
      <w:numFmt w:val="bullet"/>
      <w:lvlText w:val=""/>
      <w:lvlJc w:val="left"/>
      <w:pPr>
        <w:tabs>
          <w:tab w:val="num" w:pos="1800"/>
        </w:tabs>
        <w:ind w:left="1800" w:hanging="360"/>
      </w:pPr>
      <w:rPr>
        <w:rFonts w:ascii="Symbol" w:hAnsi="Symbol" w:hint="default"/>
        <w:sz w:val="20"/>
      </w:rPr>
    </w:lvl>
    <w:lvl w:ilvl="5" w:tentative="1">
      <w:start w:val="1"/>
      <w:numFmt w:val="bullet"/>
      <w:lvlText w:val=""/>
      <w:lvlJc w:val="left"/>
      <w:pPr>
        <w:tabs>
          <w:tab w:val="num" w:pos="2520"/>
        </w:tabs>
        <w:ind w:left="2520" w:hanging="360"/>
      </w:pPr>
      <w:rPr>
        <w:rFonts w:ascii="Symbol" w:hAnsi="Symbol" w:hint="default"/>
        <w:sz w:val="20"/>
      </w:rPr>
    </w:lvl>
    <w:lvl w:ilvl="6" w:tentative="1">
      <w:start w:val="1"/>
      <w:numFmt w:val="bullet"/>
      <w:lvlText w:val=""/>
      <w:lvlJc w:val="left"/>
      <w:pPr>
        <w:tabs>
          <w:tab w:val="num" w:pos="3240"/>
        </w:tabs>
        <w:ind w:left="3240" w:hanging="360"/>
      </w:pPr>
      <w:rPr>
        <w:rFonts w:ascii="Symbol" w:hAnsi="Symbol" w:hint="default"/>
        <w:sz w:val="20"/>
      </w:rPr>
    </w:lvl>
    <w:lvl w:ilvl="7" w:tentative="1">
      <w:start w:val="1"/>
      <w:numFmt w:val="bullet"/>
      <w:lvlText w:val=""/>
      <w:lvlJc w:val="left"/>
      <w:pPr>
        <w:tabs>
          <w:tab w:val="num" w:pos="3960"/>
        </w:tabs>
        <w:ind w:left="3960" w:hanging="360"/>
      </w:pPr>
      <w:rPr>
        <w:rFonts w:ascii="Symbol" w:hAnsi="Symbol" w:hint="default"/>
        <w:sz w:val="20"/>
      </w:rPr>
    </w:lvl>
    <w:lvl w:ilvl="8" w:tentative="1">
      <w:start w:val="1"/>
      <w:numFmt w:val="bullet"/>
      <w:lvlText w:val=""/>
      <w:lvlJc w:val="left"/>
      <w:pPr>
        <w:tabs>
          <w:tab w:val="num" w:pos="4680"/>
        </w:tabs>
        <w:ind w:left="4680" w:hanging="360"/>
      </w:pPr>
      <w:rPr>
        <w:rFonts w:ascii="Symbol" w:hAnsi="Symbol" w:hint="default"/>
        <w:sz w:val="20"/>
      </w:rPr>
    </w:lvl>
  </w:abstractNum>
  <w:abstractNum w:abstractNumId="19" w15:restartNumberingAfterBreak="0">
    <w:nsid w:val="634A5401"/>
    <w:multiLevelType w:val="hybridMultilevel"/>
    <w:tmpl w:val="F014E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510664D"/>
    <w:multiLevelType w:val="hybridMultilevel"/>
    <w:tmpl w:val="67B2772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6CB3417"/>
    <w:multiLevelType w:val="hybridMultilevel"/>
    <w:tmpl w:val="0BB68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79259067">
    <w:abstractNumId w:val="9"/>
  </w:num>
  <w:num w:numId="2" w16cid:durableId="1710841423">
    <w:abstractNumId w:val="6"/>
  </w:num>
  <w:num w:numId="3" w16cid:durableId="214434594">
    <w:abstractNumId w:val="1"/>
  </w:num>
  <w:num w:numId="4" w16cid:durableId="941110045">
    <w:abstractNumId w:val="11"/>
  </w:num>
  <w:num w:numId="5" w16cid:durableId="1453554828">
    <w:abstractNumId w:val="16"/>
  </w:num>
  <w:num w:numId="6" w16cid:durableId="787042092">
    <w:abstractNumId w:val="2"/>
  </w:num>
  <w:num w:numId="7" w16cid:durableId="1179583976">
    <w:abstractNumId w:val="18"/>
  </w:num>
  <w:num w:numId="8" w16cid:durableId="1375890406">
    <w:abstractNumId w:val="12"/>
  </w:num>
  <w:num w:numId="9" w16cid:durableId="1602689636">
    <w:abstractNumId w:val="7"/>
  </w:num>
  <w:num w:numId="10" w16cid:durableId="276252421">
    <w:abstractNumId w:val="13"/>
  </w:num>
  <w:num w:numId="11" w16cid:durableId="499808669">
    <w:abstractNumId w:val="15"/>
  </w:num>
  <w:num w:numId="12" w16cid:durableId="1526560005">
    <w:abstractNumId w:val="5"/>
  </w:num>
  <w:num w:numId="13" w16cid:durableId="287588828">
    <w:abstractNumId w:val="20"/>
  </w:num>
  <w:num w:numId="14" w16cid:durableId="1461025794">
    <w:abstractNumId w:val="10"/>
  </w:num>
  <w:num w:numId="15" w16cid:durableId="2006933293">
    <w:abstractNumId w:val="3"/>
  </w:num>
  <w:num w:numId="16" w16cid:durableId="482236190">
    <w:abstractNumId w:val="17"/>
  </w:num>
  <w:num w:numId="17" w16cid:durableId="570778975">
    <w:abstractNumId w:val="14"/>
  </w:num>
  <w:num w:numId="18" w16cid:durableId="1933973391">
    <w:abstractNumId w:val="4"/>
  </w:num>
  <w:num w:numId="19" w16cid:durableId="1942252427">
    <w:abstractNumId w:val="0"/>
  </w:num>
  <w:num w:numId="20" w16cid:durableId="90129384">
    <w:abstractNumId w:val="19"/>
  </w:num>
  <w:num w:numId="21" w16cid:durableId="579100565">
    <w:abstractNumId w:val="8"/>
  </w:num>
  <w:num w:numId="22" w16cid:durableId="106818486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ity, Tania (NCMI, Black Mountain)">
    <w15:presenceInfo w15:providerId="AD" w15:userId="S::lai065@csiro.au::6bb1040d-7684-4f29-bf0c-3de43c7525df"/>
  </w15:person>
  <w15:person w15:author="Piers Higgs">
    <w15:presenceInfo w15:providerId="AD" w15:userId="S::piers.higgs@gaiaresources.com.au::76521ee2-87bb-47da-a0ff-d4e9a6bdfc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16"/>
    <w:rsid w:val="0000191F"/>
    <w:rsid w:val="00006DDB"/>
    <w:rsid w:val="0000701F"/>
    <w:rsid w:val="000106D7"/>
    <w:rsid w:val="000118AB"/>
    <w:rsid w:val="000125D3"/>
    <w:rsid w:val="000126D0"/>
    <w:rsid w:val="000246AB"/>
    <w:rsid w:val="000249CE"/>
    <w:rsid w:val="00025611"/>
    <w:rsid w:val="00026DF6"/>
    <w:rsid w:val="00030D0E"/>
    <w:rsid w:val="00032A75"/>
    <w:rsid w:val="00033D84"/>
    <w:rsid w:val="000361EB"/>
    <w:rsid w:val="0004162A"/>
    <w:rsid w:val="000444C7"/>
    <w:rsid w:val="00045C97"/>
    <w:rsid w:val="000469E8"/>
    <w:rsid w:val="00050474"/>
    <w:rsid w:val="000520A7"/>
    <w:rsid w:val="00056CC0"/>
    <w:rsid w:val="00061EEA"/>
    <w:rsid w:val="000622C5"/>
    <w:rsid w:val="00062849"/>
    <w:rsid w:val="00065CEC"/>
    <w:rsid w:val="000771FE"/>
    <w:rsid w:val="00085D05"/>
    <w:rsid w:val="00086E4D"/>
    <w:rsid w:val="0008757D"/>
    <w:rsid w:val="0009339E"/>
    <w:rsid w:val="000A1941"/>
    <w:rsid w:val="000A4C62"/>
    <w:rsid w:val="000B0776"/>
    <w:rsid w:val="000B1C37"/>
    <w:rsid w:val="000B2BDC"/>
    <w:rsid w:val="000B4538"/>
    <w:rsid w:val="000B6DD1"/>
    <w:rsid w:val="000B6E33"/>
    <w:rsid w:val="000C468E"/>
    <w:rsid w:val="000C627B"/>
    <w:rsid w:val="000C757B"/>
    <w:rsid w:val="000D1451"/>
    <w:rsid w:val="000D56EC"/>
    <w:rsid w:val="000D73EE"/>
    <w:rsid w:val="000E24E4"/>
    <w:rsid w:val="000E4746"/>
    <w:rsid w:val="000E48BB"/>
    <w:rsid w:val="000E4C26"/>
    <w:rsid w:val="000E4DF2"/>
    <w:rsid w:val="000E5C9D"/>
    <w:rsid w:val="000E7DAB"/>
    <w:rsid w:val="000F28D3"/>
    <w:rsid w:val="000F3595"/>
    <w:rsid w:val="000F5F24"/>
    <w:rsid w:val="000F7794"/>
    <w:rsid w:val="00103069"/>
    <w:rsid w:val="00106428"/>
    <w:rsid w:val="00106815"/>
    <w:rsid w:val="00107ECE"/>
    <w:rsid w:val="00110FA7"/>
    <w:rsid w:val="00113089"/>
    <w:rsid w:val="00113A62"/>
    <w:rsid w:val="0011749F"/>
    <w:rsid w:val="00117BB7"/>
    <w:rsid w:val="00123AEA"/>
    <w:rsid w:val="00130DC0"/>
    <w:rsid w:val="001359C2"/>
    <w:rsid w:val="00136FB0"/>
    <w:rsid w:val="0014139B"/>
    <w:rsid w:val="00146519"/>
    <w:rsid w:val="001479D6"/>
    <w:rsid w:val="001509AC"/>
    <w:rsid w:val="001525C0"/>
    <w:rsid w:val="00152B44"/>
    <w:rsid w:val="00152CE4"/>
    <w:rsid w:val="00153401"/>
    <w:rsid w:val="001556BE"/>
    <w:rsid w:val="0015652E"/>
    <w:rsid w:val="00157A68"/>
    <w:rsid w:val="001604F0"/>
    <w:rsid w:val="0016269C"/>
    <w:rsid w:val="001640BA"/>
    <w:rsid w:val="00164920"/>
    <w:rsid w:val="00165017"/>
    <w:rsid w:val="00166124"/>
    <w:rsid w:val="00172AED"/>
    <w:rsid w:val="00176864"/>
    <w:rsid w:val="001802B9"/>
    <w:rsid w:val="00182372"/>
    <w:rsid w:val="00186F05"/>
    <w:rsid w:val="00192ECB"/>
    <w:rsid w:val="00197959"/>
    <w:rsid w:val="00197B27"/>
    <w:rsid w:val="001A0C10"/>
    <w:rsid w:val="001A1C7E"/>
    <w:rsid w:val="001B44FF"/>
    <w:rsid w:val="001B4735"/>
    <w:rsid w:val="001B4B28"/>
    <w:rsid w:val="001B5756"/>
    <w:rsid w:val="001C0455"/>
    <w:rsid w:val="001C22AF"/>
    <w:rsid w:val="001C4201"/>
    <w:rsid w:val="001C555B"/>
    <w:rsid w:val="001C55F1"/>
    <w:rsid w:val="001C7E41"/>
    <w:rsid w:val="001D01DC"/>
    <w:rsid w:val="001D2D9F"/>
    <w:rsid w:val="001D2F0A"/>
    <w:rsid w:val="001D5483"/>
    <w:rsid w:val="001E37C7"/>
    <w:rsid w:val="001E6A2E"/>
    <w:rsid w:val="001F20B8"/>
    <w:rsid w:val="001F3B0E"/>
    <w:rsid w:val="001F4E2C"/>
    <w:rsid w:val="001F679C"/>
    <w:rsid w:val="00202E88"/>
    <w:rsid w:val="00203D43"/>
    <w:rsid w:val="00212072"/>
    <w:rsid w:val="0021605B"/>
    <w:rsid w:val="00216088"/>
    <w:rsid w:val="0022353D"/>
    <w:rsid w:val="00224820"/>
    <w:rsid w:val="00226AA4"/>
    <w:rsid w:val="0023664E"/>
    <w:rsid w:val="002379C1"/>
    <w:rsid w:val="00237DB3"/>
    <w:rsid w:val="00240B01"/>
    <w:rsid w:val="00246B26"/>
    <w:rsid w:val="00252142"/>
    <w:rsid w:val="00254D61"/>
    <w:rsid w:val="002566FB"/>
    <w:rsid w:val="002612F3"/>
    <w:rsid w:val="00266793"/>
    <w:rsid w:val="002700D8"/>
    <w:rsid w:val="00271FFB"/>
    <w:rsid w:val="0027303A"/>
    <w:rsid w:val="002863C7"/>
    <w:rsid w:val="00290B69"/>
    <w:rsid w:val="00296CBE"/>
    <w:rsid w:val="002977A2"/>
    <w:rsid w:val="002A2CB5"/>
    <w:rsid w:val="002B1B8A"/>
    <w:rsid w:val="002B54CA"/>
    <w:rsid w:val="002B7D0D"/>
    <w:rsid w:val="002C0D67"/>
    <w:rsid w:val="002C2FD3"/>
    <w:rsid w:val="002C403D"/>
    <w:rsid w:val="002D07FD"/>
    <w:rsid w:val="002D0D30"/>
    <w:rsid w:val="002D3A34"/>
    <w:rsid w:val="002D5D01"/>
    <w:rsid w:val="002E13F6"/>
    <w:rsid w:val="002E1B0E"/>
    <w:rsid w:val="002F0BFD"/>
    <w:rsid w:val="002F238F"/>
    <w:rsid w:val="002F77AC"/>
    <w:rsid w:val="00300157"/>
    <w:rsid w:val="00304040"/>
    <w:rsid w:val="00306014"/>
    <w:rsid w:val="0030646F"/>
    <w:rsid w:val="003076B4"/>
    <w:rsid w:val="00310F06"/>
    <w:rsid w:val="00312E9C"/>
    <w:rsid w:val="0031392E"/>
    <w:rsid w:val="003145E3"/>
    <w:rsid w:val="00314E7A"/>
    <w:rsid w:val="00316407"/>
    <w:rsid w:val="00316E3B"/>
    <w:rsid w:val="00326E6E"/>
    <w:rsid w:val="00330331"/>
    <w:rsid w:val="0033655B"/>
    <w:rsid w:val="00337E5B"/>
    <w:rsid w:val="003436CC"/>
    <w:rsid w:val="003474A6"/>
    <w:rsid w:val="00347AEA"/>
    <w:rsid w:val="003507D6"/>
    <w:rsid w:val="00354203"/>
    <w:rsid w:val="00356242"/>
    <w:rsid w:val="00356E93"/>
    <w:rsid w:val="00356F6E"/>
    <w:rsid w:val="0036020A"/>
    <w:rsid w:val="003602AF"/>
    <w:rsid w:val="00366CA5"/>
    <w:rsid w:val="00371B97"/>
    <w:rsid w:val="00373F1C"/>
    <w:rsid w:val="003814F0"/>
    <w:rsid w:val="00383D9B"/>
    <w:rsid w:val="0038410C"/>
    <w:rsid w:val="00386050"/>
    <w:rsid w:val="00387539"/>
    <w:rsid w:val="003924F3"/>
    <w:rsid w:val="00394148"/>
    <w:rsid w:val="0039460E"/>
    <w:rsid w:val="00395ABD"/>
    <w:rsid w:val="00395ABF"/>
    <w:rsid w:val="00395E38"/>
    <w:rsid w:val="003A12CA"/>
    <w:rsid w:val="003A17EC"/>
    <w:rsid w:val="003A5F19"/>
    <w:rsid w:val="003A62D3"/>
    <w:rsid w:val="003A7C99"/>
    <w:rsid w:val="003B1466"/>
    <w:rsid w:val="003B1E7B"/>
    <w:rsid w:val="003B21C8"/>
    <w:rsid w:val="003B568A"/>
    <w:rsid w:val="003B5AF2"/>
    <w:rsid w:val="003B7BB9"/>
    <w:rsid w:val="003D533C"/>
    <w:rsid w:val="003E2436"/>
    <w:rsid w:val="003E30F5"/>
    <w:rsid w:val="003E3212"/>
    <w:rsid w:val="003E4A82"/>
    <w:rsid w:val="003E543A"/>
    <w:rsid w:val="003F23AC"/>
    <w:rsid w:val="003F797B"/>
    <w:rsid w:val="00404125"/>
    <w:rsid w:val="00404666"/>
    <w:rsid w:val="004051AF"/>
    <w:rsid w:val="0040561D"/>
    <w:rsid w:val="00411E8F"/>
    <w:rsid w:val="00414713"/>
    <w:rsid w:val="0042148A"/>
    <w:rsid w:val="00421C1E"/>
    <w:rsid w:val="00421FEF"/>
    <w:rsid w:val="004221F7"/>
    <w:rsid w:val="004300EC"/>
    <w:rsid w:val="00430D1B"/>
    <w:rsid w:val="004379A0"/>
    <w:rsid w:val="004409B5"/>
    <w:rsid w:val="00442061"/>
    <w:rsid w:val="00446F4A"/>
    <w:rsid w:val="00450574"/>
    <w:rsid w:val="004532A1"/>
    <w:rsid w:val="004625EC"/>
    <w:rsid w:val="00467FC0"/>
    <w:rsid w:val="00471293"/>
    <w:rsid w:val="00474150"/>
    <w:rsid w:val="0047643B"/>
    <w:rsid w:val="004775CE"/>
    <w:rsid w:val="00477917"/>
    <w:rsid w:val="00477A71"/>
    <w:rsid w:val="00480802"/>
    <w:rsid w:val="00483EB5"/>
    <w:rsid w:val="0049099F"/>
    <w:rsid w:val="00495166"/>
    <w:rsid w:val="004A5387"/>
    <w:rsid w:val="004A7348"/>
    <w:rsid w:val="004B0656"/>
    <w:rsid w:val="004B347E"/>
    <w:rsid w:val="004B640E"/>
    <w:rsid w:val="004D3724"/>
    <w:rsid w:val="004D419F"/>
    <w:rsid w:val="004E14A8"/>
    <w:rsid w:val="004E68B1"/>
    <w:rsid w:val="004F2287"/>
    <w:rsid w:val="004F55AD"/>
    <w:rsid w:val="004F6FF7"/>
    <w:rsid w:val="0050016A"/>
    <w:rsid w:val="00502D7A"/>
    <w:rsid w:val="00503235"/>
    <w:rsid w:val="00505AD6"/>
    <w:rsid w:val="00505FBE"/>
    <w:rsid w:val="005079CE"/>
    <w:rsid w:val="00512A2E"/>
    <w:rsid w:val="00517142"/>
    <w:rsid w:val="0051738D"/>
    <w:rsid w:val="00522614"/>
    <w:rsid w:val="00526365"/>
    <w:rsid w:val="0052684C"/>
    <w:rsid w:val="005330B6"/>
    <w:rsid w:val="00534941"/>
    <w:rsid w:val="00537762"/>
    <w:rsid w:val="00541642"/>
    <w:rsid w:val="005428EB"/>
    <w:rsid w:val="005429BF"/>
    <w:rsid w:val="00546565"/>
    <w:rsid w:val="00546CA9"/>
    <w:rsid w:val="00552B87"/>
    <w:rsid w:val="00553D91"/>
    <w:rsid w:val="00562BBC"/>
    <w:rsid w:val="00567554"/>
    <w:rsid w:val="00574AA8"/>
    <w:rsid w:val="005807D8"/>
    <w:rsid w:val="00580A7E"/>
    <w:rsid w:val="00582733"/>
    <w:rsid w:val="00583163"/>
    <w:rsid w:val="00595D4A"/>
    <w:rsid w:val="005A1DE9"/>
    <w:rsid w:val="005A5AD8"/>
    <w:rsid w:val="005A6200"/>
    <w:rsid w:val="005B065C"/>
    <w:rsid w:val="005B33AF"/>
    <w:rsid w:val="005B3648"/>
    <w:rsid w:val="005B4827"/>
    <w:rsid w:val="005C1BE0"/>
    <w:rsid w:val="005C733E"/>
    <w:rsid w:val="005D0019"/>
    <w:rsid w:val="005D19A6"/>
    <w:rsid w:val="005D5D70"/>
    <w:rsid w:val="005D76C8"/>
    <w:rsid w:val="005D791C"/>
    <w:rsid w:val="005E0E7A"/>
    <w:rsid w:val="005E3645"/>
    <w:rsid w:val="005F0B4C"/>
    <w:rsid w:val="005F1C4A"/>
    <w:rsid w:val="005F2F10"/>
    <w:rsid w:val="005F6B82"/>
    <w:rsid w:val="005F71C5"/>
    <w:rsid w:val="00601D1F"/>
    <w:rsid w:val="006029BD"/>
    <w:rsid w:val="00603FE2"/>
    <w:rsid w:val="006045F2"/>
    <w:rsid w:val="006109F1"/>
    <w:rsid w:val="00611E17"/>
    <w:rsid w:val="0061457A"/>
    <w:rsid w:val="00615F8D"/>
    <w:rsid w:val="00620193"/>
    <w:rsid w:val="00620442"/>
    <w:rsid w:val="006269D6"/>
    <w:rsid w:val="006358E4"/>
    <w:rsid w:val="006367A4"/>
    <w:rsid w:val="00644B20"/>
    <w:rsid w:val="00650D43"/>
    <w:rsid w:val="00650E13"/>
    <w:rsid w:val="00656540"/>
    <w:rsid w:val="00660317"/>
    <w:rsid w:val="00682F27"/>
    <w:rsid w:val="00682FCA"/>
    <w:rsid w:val="00685A01"/>
    <w:rsid w:val="006912F7"/>
    <w:rsid w:val="006965D4"/>
    <w:rsid w:val="00697245"/>
    <w:rsid w:val="006A134F"/>
    <w:rsid w:val="006A541B"/>
    <w:rsid w:val="006B2F7C"/>
    <w:rsid w:val="006B437C"/>
    <w:rsid w:val="006C580A"/>
    <w:rsid w:val="006D1D1E"/>
    <w:rsid w:val="006D7C41"/>
    <w:rsid w:val="006E427F"/>
    <w:rsid w:val="006F2E6D"/>
    <w:rsid w:val="006F6EBA"/>
    <w:rsid w:val="00701D78"/>
    <w:rsid w:val="00702279"/>
    <w:rsid w:val="00703115"/>
    <w:rsid w:val="00703B2F"/>
    <w:rsid w:val="00712CBA"/>
    <w:rsid w:val="0071546A"/>
    <w:rsid w:val="00716BE1"/>
    <w:rsid w:val="0071709D"/>
    <w:rsid w:val="00723A94"/>
    <w:rsid w:val="007255F5"/>
    <w:rsid w:val="0072763C"/>
    <w:rsid w:val="0073227C"/>
    <w:rsid w:val="007341A7"/>
    <w:rsid w:val="0074071C"/>
    <w:rsid w:val="007417DF"/>
    <w:rsid w:val="00743817"/>
    <w:rsid w:val="00743FD0"/>
    <w:rsid w:val="00752135"/>
    <w:rsid w:val="007540F5"/>
    <w:rsid w:val="00757015"/>
    <w:rsid w:val="00757160"/>
    <w:rsid w:val="00760E6A"/>
    <w:rsid w:val="0076225F"/>
    <w:rsid w:val="00763645"/>
    <w:rsid w:val="00765283"/>
    <w:rsid w:val="00770FFA"/>
    <w:rsid w:val="007717C3"/>
    <w:rsid w:val="00771D42"/>
    <w:rsid w:val="00773581"/>
    <w:rsid w:val="0077479A"/>
    <w:rsid w:val="00777060"/>
    <w:rsid w:val="007813B4"/>
    <w:rsid w:val="007836BA"/>
    <w:rsid w:val="00783A8E"/>
    <w:rsid w:val="00787724"/>
    <w:rsid w:val="00791015"/>
    <w:rsid w:val="007944A0"/>
    <w:rsid w:val="00796522"/>
    <w:rsid w:val="007A5BC0"/>
    <w:rsid w:val="007A711B"/>
    <w:rsid w:val="007B32D3"/>
    <w:rsid w:val="007C0332"/>
    <w:rsid w:val="007C2FF1"/>
    <w:rsid w:val="007C69F0"/>
    <w:rsid w:val="007C6AD4"/>
    <w:rsid w:val="007C6F4D"/>
    <w:rsid w:val="007E0364"/>
    <w:rsid w:val="007E0665"/>
    <w:rsid w:val="007E0F10"/>
    <w:rsid w:val="007E2537"/>
    <w:rsid w:val="007E35A4"/>
    <w:rsid w:val="007E4785"/>
    <w:rsid w:val="007E62AE"/>
    <w:rsid w:val="007E71CA"/>
    <w:rsid w:val="007F3F86"/>
    <w:rsid w:val="007F6490"/>
    <w:rsid w:val="008031DA"/>
    <w:rsid w:val="008051F2"/>
    <w:rsid w:val="00805976"/>
    <w:rsid w:val="00812F9A"/>
    <w:rsid w:val="0081333D"/>
    <w:rsid w:val="0081496B"/>
    <w:rsid w:val="008156EE"/>
    <w:rsid w:val="00816AED"/>
    <w:rsid w:val="00827D3D"/>
    <w:rsid w:val="0083171D"/>
    <w:rsid w:val="00833426"/>
    <w:rsid w:val="00851C69"/>
    <w:rsid w:val="00855BBA"/>
    <w:rsid w:val="00857311"/>
    <w:rsid w:val="00857C6E"/>
    <w:rsid w:val="00867C8F"/>
    <w:rsid w:val="00877C73"/>
    <w:rsid w:val="00884690"/>
    <w:rsid w:val="00894D2E"/>
    <w:rsid w:val="008A3F92"/>
    <w:rsid w:val="008A4216"/>
    <w:rsid w:val="008A50FD"/>
    <w:rsid w:val="008A5D34"/>
    <w:rsid w:val="008A67C0"/>
    <w:rsid w:val="008B68EB"/>
    <w:rsid w:val="008B7B79"/>
    <w:rsid w:val="008C0551"/>
    <w:rsid w:val="008C1F18"/>
    <w:rsid w:val="008C2D93"/>
    <w:rsid w:val="008C4CD3"/>
    <w:rsid w:val="008C61FF"/>
    <w:rsid w:val="008C72F4"/>
    <w:rsid w:val="008C78C2"/>
    <w:rsid w:val="008D33B1"/>
    <w:rsid w:val="008D7037"/>
    <w:rsid w:val="008D775D"/>
    <w:rsid w:val="008D7901"/>
    <w:rsid w:val="008E01D6"/>
    <w:rsid w:val="008E0CD4"/>
    <w:rsid w:val="008E5841"/>
    <w:rsid w:val="008E5938"/>
    <w:rsid w:val="008F0123"/>
    <w:rsid w:val="008F0469"/>
    <w:rsid w:val="00916F36"/>
    <w:rsid w:val="00920DB2"/>
    <w:rsid w:val="009254C1"/>
    <w:rsid w:val="00925A37"/>
    <w:rsid w:val="009261D2"/>
    <w:rsid w:val="00931209"/>
    <w:rsid w:val="00933107"/>
    <w:rsid w:val="00934645"/>
    <w:rsid w:val="00935D6E"/>
    <w:rsid w:val="00936C69"/>
    <w:rsid w:val="00942455"/>
    <w:rsid w:val="00944C71"/>
    <w:rsid w:val="009535A1"/>
    <w:rsid w:val="009558F3"/>
    <w:rsid w:val="009570A8"/>
    <w:rsid w:val="00960E98"/>
    <w:rsid w:val="009631E1"/>
    <w:rsid w:val="0098150C"/>
    <w:rsid w:val="009875E0"/>
    <w:rsid w:val="00990329"/>
    <w:rsid w:val="00990ECB"/>
    <w:rsid w:val="00991E42"/>
    <w:rsid w:val="0099228D"/>
    <w:rsid w:val="00996352"/>
    <w:rsid w:val="00997EF0"/>
    <w:rsid w:val="009A0072"/>
    <w:rsid w:val="009A2443"/>
    <w:rsid w:val="009A50C0"/>
    <w:rsid w:val="009A5143"/>
    <w:rsid w:val="009A5D6C"/>
    <w:rsid w:val="009B54DF"/>
    <w:rsid w:val="009C13B0"/>
    <w:rsid w:val="009C15DC"/>
    <w:rsid w:val="009C1AA9"/>
    <w:rsid w:val="009C1ACE"/>
    <w:rsid w:val="009C37A7"/>
    <w:rsid w:val="009C5054"/>
    <w:rsid w:val="009C7C1E"/>
    <w:rsid w:val="009D1162"/>
    <w:rsid w:val="009D1EDA"/>
    <w:rsid w:val="009D3C11"/>
    <w:rsid w:val="009D4F07"/>
    <w:rsid w:val="009D52D7"/>
    <w:rsid w:val="009D62B0"/>
    <w:rsid w:val="009E19FB"/>
    <w:rsid w:val="009E2C59"/>
    <w:rsid w:val="009E2FE2"/>
    <w:rsid w:val="009E5202"/>
    <w:rsid w:val="009E6667"/>
    <w:rsid w:val="009E7DA2"/>
    <w:rsid w:val="009F050D"/>
    <w:rsid w:val="009F33FD"/>
    <w:rsid w:val="009F534F"/>
    <w:rsid w:val="00A03D29"/>
    <w:rsid w:val="00A105F6"/>
    <w:rsid w:val="00A10686"/>
    <w:rsid w:val="00A106CA"/>
    <w:rsid w:val="00A1160D"/>
    <w:rsid w:val="00A13BEF"/>
    <w:rsid w:val="00A1703B"/>
    <w:rsid w:val="00A331F2"/>
    <w:rsid w:val="00A33E3B"/>
    <w:rsid w:val="00A34919"/>
    <w:rsid w:val="00A37779"/>
    <w:rsid w:val="00A37A6C"/>
    <w:rsid w:val="00A43ECA"/>
    <w:rsid w:val="00A460EA"/>
    <w:rsid w:val="00A52F51"/>
    <w:rsid w:val="00A54B2E"/>
    <w:rsid w:val="00A55014"/>
    <w:rsid w:val="00A60E14"/>
    <w:rsid w:val="00A64566"/>
    <w:rsid w:val="00A64C2A"/>
    <w:rsid w:val="00A656F6"/>
    <w:rsid w:val="00A66D72"/>
    <w:rsid w:val="00A76DD9"/>
    <w:rsid w:val="00A77BBE"/>
    <w:rsid w:val="00A83BEB"/>
    <w:rsid w:val="00A87BC1"/>
    <w:rsid w:val="00A9153E"/>
    <w:rsid w:val="00A92B9D"/>
    <w:rsid w:val="00A95DF2"/>
    <w:rsid w:val="00A97F58"/>
    <w:rsid w:val="00A97FF3"/>
    <w:rsid w:val="00AA0C37"/>
    <w:rsid w:val="00AA5E34"/>
    <w:rsid w:val="00AA660E"/>
    <w:rsid w:val="00AB2ACD"/>
    <w:rsid w:val="00AB300C"/>
    <w:rsid w:val="00AC00CD"/>
    <w:rsid w:val="00AC11B7"/>
    <w:rsid w:val="00AC15A3"/>
    <w:rsid w:val="00AC2F04"/>
    <w:rsid w:val="00AC348E"/>
    <w:rsid w:val="00AC46CD"/>
    <w:rsid w:val="00AD4649"/>
    <w:rsid w:val="00AD60F1"/>
    <w:rsid w:val="00AE2895"/>
    <w:rsid w:val="00AE5EEE"/>
    <w:rsid w:val="00AF2AD6"/>
    <w:rsid w:val="00B017E4"/>
    <w:rsid w:val="00B022A4"/>
    <w:rsid w:val="00B02ED1"/>
    <w:rsid w:val="00B04EFE"/>
    <w:rsid w:val="00B105F3"/>
    <w:rsid w:val="00B10B5B"/>
    <w:rsid w:val="00B11277"/>
    <w:rsid w:val="00B11C82"/>
    <w:rsid w:val="00B13420"/>
    <w:rsid w:val="00B136BE"/>
    <w:rsid w:val="00B159B1"/>
    <w:rsid w:val="00B17D14"/>
    <w:rsid w:val="00B24351"/>
    <w:rsid w:val="00B249EB"/>
    <w:rsid w:val="00B2609C"/>
    <w:rsid w:val="00B309E3"/>
    <w:rsid w:val="00B316E2"/>
    <w:rsid w:val="00B34F88"/>
    <w:rsid w:val="00B410A1"/>
    <w:rsid w:val="00B4355D"/>
    <w:rsid w:val="00B528DA"/>
    <w:rsid w:val="00B61CF5"/>
    <w:rsid w:val="00B73E4E"/>
    <w:rsid w:val="00B74F53"/>
    <w:rsid w:val="00B8157E"/>
    <w:rsid w:val="00BA2BEC"/>
    <w:rsid w:val="00BA2CA0"/>
    <w:rsid w:val="00BA34B0"/>
    <w:rsid w:val="00BA5771"/>
    <w:rsid w:val="00BB094D"/>
    <w:rsid w:val="00BB1607"/>
    <w:rsid w:val="00BC0F4A"/>
    <w:rsid w:val="00BC5ABE"/>
    <w:rsid w:val="00BC7D97"/>
    <w:rsid w:val="00BC7EB0"/>
    <w:rsid w:val="00BD2E39"/>
    <w:rsid w:val="00BE200B"/>
    <w:rsid w:val="00BF067C"/>
    <w:rsid w:val="00C000F1"/>
    <w:rsid w:val="00C00B39"/>
    <w:rsid w:val="00C032F6"/>
    <w:rsid w:val="00C11836"/>
    <w:rsid w:val="00C13E95"/>
    <w:rsid w:val="00C152F3"/>
    <w:rsid w:val="00C27E3D"/>
    <w:rsid w:val="00C30483"/>
    <w:rsid w:val="00C40386"/>
    <w:rsid w:val="00C40D99"/>
    <w:rsid w:val="00C42E8C"/>
    <w:rsid w:val="00C43BF2"/>
    <w:rsid w:val="00C46CE3"/>
    <w:rsid w:val="00C47D1E"/>
    <w:rsid w:val="00C50949"/>
    <w:rsid w:val="00C55F5D"/>
    <w:rsid w:val="00C56356"/>
    <w:rsid w:val="00C5686B"/>
    <w:rsid w:val="00C5787A"/>
    <w:rsid w:val="00C6225D"/>
    <w:rsid w:val="00C65ED1"/>
    <w:rsid w:val="00C66EE5"/>
    <w:rsid w:val="00C677AE"/>
    <w:rsid w:val="00C67A85"/>
    <w:rsid w:val="00C67D1B"/>
    <w:rsid w:val="00C67F94"/>
    <w:rsid w:val="00C71CF9"/>
    <w:rsid w:val="00C732B6"/>
    <w:rsid w:val="00C77DF1"/>
    <w:rsid w:val="00C83002"/>
    <w:rsid w:val="00C92C02"/>
    <w:rsid w:val="00C92C77"/>
    <w:rsid w:val="00C9350E"/>
    <w:rsid w:val="00C9736B"/>
    <w:rsid w:val="00CA2924"/>
    <w:rsid w:val="00CB43FE"/>
    <w:rsid w:val="00CB6C2C"/>
    <w:rsid w:val="00CC5EC3"/>
    <w:rsid w:val="00CD4C12"/>
    <w:rsid w:val="00CD7D21"/>
    <w:rsid w:val="00CE0EB8"/>
    <w:rsid w:val="00CF5547"/>
    <w:rsid w:val="00CF5BD3"/>
    <w:rsid w:val="00D03391"/>
    <w:rsid w:val="00D03774"/>
    <w:rsid w:val="00D11817"/>
    <w:rsid w:val="00D139A6"/>
    <w:rsid w:val="00D25E0D"/>
    <w:rsid w:val="00D33816"/>
    <w:rsid w:val="00D347FE"/>
    <w:rsid w:val="00D35C0D"/>
    <w:rsid w:val="00D4129D"/>
    <w:rsid w:val="00D41C3D"/>
    <w:rsid w:val="00D44D6E"/>
    <w:rsid w:val="00D454BC"/>
    <w:rsid w:val="00D47B0E"/>
    <w:rsid w:val="00D52AD9"/>
    <w:rsid w:val="00D5468F"/>
    <w:rsid w:val="00D561C3"/>
    <w:rsid w:val="00D56854"/>
    <w:rsid w:val="00D61CFD"/>
    <w:rsid w:val="00D63D1F"/>
    <w:rsid w:val="00D6403E"/>
    <w:rsid w:val="00D70BEF"/>
    <w:rsid w:val="00D70E0E"/>
    <w:rsid w:val="00D71A72"/>
    <w:rsid w:val="00D74008"/>
    <w:rsid w:val="00D74FD0"/>
    <w:rsid w:val="00D810D8"/>
    <w:rsid w:val="00D82553"/>
    <w:rsid w:val="00D831FE"/>
    <w:rsid w:val="00D90A6F"/>
    <w:rsid w:val="00D91EC2"/>
    <w:rsid w:val="00D92009"/>
    <w:rsid w:val="00D93141"/>
    <w:rsid w:val="00DA09D2"/>
    <w:rsid w:val="00DA590A"/>
    <w:rsid w:val="00DB334F"/>
    <w:rsid w:val="00DB5FD1"/>
    <w:rsid w:val="00DB677E"/>
    <w:rsid w:val="00DB7980"/>
    <w:rsid w:val="00DB7CC5"/>
    <w:rsid w:val="00DC0AA2"/>
    <w:rsid w:val="00DC12F8"/>
    <w:rsid w:val="00DC17B0"/>
    <w:rsid w:val="00DC4891"/>
    <w:rsid w:val="00DC530F"/>
    <w:rsid w:val="00DC5F44"/>
    <w:rsid w:val="00DD04C1"/>
    <w:rsid w:val="00DD1A2A"/>
    <w:rsid w:val="00DD3581"/>
    <w:rsid w:val="00DE26D5"/>
    <w:rsid w:val="00DE4B1E"/>
    <w:rsid w:val="00DF0FD7"/>
    <w:rsid w:val="00DF39B0"/>
    <w:rsid w:val="00DF78A2"/>
    <w:rsid w:val="00DF7BA7"/>
    <w:rsid w:val="00E000DD"/>
    <w:rsid w:val="00E04C36"/>
    <w:rsid w:val="00E06993"/>
    <w:rsid w:val="00E07100"/>
    <w:rsid w:val="00E12FE0"/>
    <w:rsid w:val="00E13510"/>
    <w:rsid w:val="00E142A6"/>
    <w:rsid w:val="00E20EAC"/>
    <w:rsid w:val="00E22F76"/>
    <w:rsid w:val="00E23A9D"/>
    <w:rsid w:val="00E242F6"/>
    <w:rsid w:val="00E2792F"/>
    <w:rsid w:val="00E34CE2"/>
    <w:rsid w:val="00E34D25"/>
    <w:rsid w:val="00E367D1"/>
    <w:rsid w:val="00E36880"/>
    <w:rsid w:val="00E404B8"/>
    <w:rsid w:val="00E44457"/>
    <w:rsid w:val="00E447EC"/>
    <w:rsid w:val="00E45CCD"/>
    <w:rsid w:val="00E47A78"/>
    <w:rsid w:val="00E509B2"/>
    <w:rsid w:val="00E519E7"/>
    <w:rsid w:val="00E519F0"/>
    <w:rsid w:val="00E544BE"/>
    <w:rsid w:val="00E561FE"/>
    <w:rsid w:val="00E6386A"/>
    <w:rsid w:val="00E63C0C"/>
    <w:rsid w:val="00E742D7"/>
    <w:rsid w:val="00E747C8"/>
    <w:rsid w:val="00E8054A"/>
    <w:rsid w:val="00E83313"/>
    <w:rsid w:val="00E86C03"/>
    <w:rsid w:val="00E90766"/>
    <w:rsid w:val="00E918D3"/>
    <w:rsid w:val="00E93356"/>
    <w:rsid w:val="00E94F3E"/>
    <w:rsid w:val="00EA01FD"/>
    <w:rsid w:val="00EA2471"/>
    <w:rsid w:val="00EA4929"/>
    <w:rsid w:val="00EB2DE9"/>
    <w:rsid w:val="00EB6074"/>
    <w:rsid w:val="00EB77F9"/>
    <w:rsid w:val="00ED1F04"/>
    <w:rsid w:val="00ED2941"/>
    <w:rsid w:val="00ED6C19"/>
    <w:rsid w:val="00EE3ED8"/>
    <w:rsid w:val="00EE6924"/>
    <w:rsid w:val="00EE6F02"/>
    <w:rsid w:val="00EF16E8"/>
    <w:rsid w:val="00EF4F47"/>
    <w:rsid w:val="00EF78D4"/>
    <w:rsid w:val="00F03940"/>
    <w:rsid w:val="00F063B1"/>
    <w:rsid w:val="00F12DB3"/>
    <w:rsid w:val="00F145DE"/>
    <w:rsid w:val="00F172CC"/>
    <w:rsid w:val="00F278E0"/>
    <w:rsid w:val="00F32D2F"/>
    <w:rsid w:val="00F35890"/>
    <w:rsid w:val="00F37646"/>
    <w:rsid w:val="00F4006E"/>
    <w:rsid w:val="00F41BB8"/>
    <w:rsid w:val="00F44506"/>
    <w:rsid w:val="00F450EE"/>
    <w:rsid w:val="00F45DBE"/>
    <w:rsid w:val="00F52125"/>
    <w:rsid w:val="00F527C3"/>
    <w:rsid w:val="00F60E75"/>
    <w:rsid w:val="00F64833"/>
    <w:rsid w:val="00F74856"/>
    <w:rsid w:val="00F75CF2"/>
    <w:rsid w:val="00F76270"/>
    <w:rsid w:val="00F812B2"/>
    <w:rsid w:val="00F819C2"/>
    <w:rsid w:val="00F83D37"/>
    <w:rsid w:val="00F8481A"/>
    <w:rsid w:val="00F84923"/>
    <w:rsid w:val="00F903BB"/>
    <w:rsid w:val="00F90AD9"/>
    <w:rsid w:val="00F9132E"/>
    <w:rsid w:val="00F919A3"/>
    <w:rsid w:val="00F92198"/>
    <w:rsid w:val="00F96424"/>
    <w:rsid w:val="00FA06AA"/>
    <w:rsid w:val="00FA3208"/>
    <w:rsid w:val="00FA39F0"/>
    <w:rsid w:val="00FC109B"/>
    <w:rsid w:val="00FC2993"/>
    <w:rsid w:val="00FC2995"/>
    <w:rsid w:val="00FC54B5"/>
    <w:rsid w:val="00FC7D10"/>
    <w:rsid w:val="00FD0258"/>
    <w:rsid w:val="00FD4CB3"/>
    <w:rsid w:val="00FD4D6A"/>
    <w:rsid w:val="00FD5662"/>
    <w:rsid w:val="00FD6668"/>
    <w:rsid w:val="00FE168E"/>
    <w:rsid w:val="00FE5A6E"/>
    <w:rsid w:val="00FE629B"/>
    <w:rsid w:val="00FF25C7"/>
    <w:rsid w:val="0EF06CA0"/>
    <w:rsid w:val="18572245"/>
    <w:rsid w:val="185A37C2"/>
    <w:rsid w:val="1960B4DD"/>
    <w:rsid w:val="1C0D347A"/>
    <w:rsid w:val="1FEA15B4"/>
    <w:rsid w:val="206B51FA"/>
    <w:rsid w:val="21B04385"/>
    <w:rsid w:val="23EBE49F"/>
    <w:rsid w:val="2773DC01"/>
    <w:rsid w:val="27C87291"/>
    <w:rsid w:val="27E867E8"/>
    <w:rsid w:val="27F9CE63"/>
    <w:rsid w:val="28F20442"/>
    <w:rsid w:val="2B0D0485"/>
    <w:rsid w:val="2C2730FF"/>
    <w:rsid w:val="2C5B3F66"/>
    <w:rsid w:val="2E3204F9"/>
    <w:rsid w:val="301EBAB0"/>
    <w:rsid w:val="30C15CA1"/>
    <w:rsid w:val="310F3762"/>
    <w:rsid w:val="33EDE67B"/>
    <w:rsid w:val="34DE914E"/>
    <w:rsid w:val="35A0E655"/>
    <w:rsid w:val="35EC095D"/>
    <w:rsid w:val="3600A0C3"/>
    <w:rsid w:val="37374122"/>
    <w:rsid w:val="37FF2372"/>
    <w:rsid w:val="39FEF324"/>
    <w:rsid w:val="3A51E441"/>
    <w:rsid w:val="3AF1D9C8"/>
    <w:rsid w:val="3CF7AEEF"/>
    <w:rsid w:val="3D1CA280"/>
    <w:rsid w:val="3FACE121"/>
    <w:rsid w:val="42B31225"/>
    <w:rsid w:val="430A66CB"/>
    <w:rsid w:val="43BC461B"/>
    <w:rsid w:val="4CEA42AB"/>
    <w:rsid w:val="4CF4FA4F"/>
    <w:rsid w:val="4E7AB002"/>
    <w:rsid w:val="4E8C05CA"/>
    <w:rsid w:val="4EA1BCB0"/>
    <w:rsid w:val="4F3F5F46"/>
    <w:rsid w:val="4F7B2B62"/>
    <w:rsid w:val="50485ABD"/>
    <w:rsid w:val="50646556"/>
    <w:rsid w:val="51C08F0B"/>
    <w:rsid w:val="522B0EAB"/>
    <w:rsid w:val="524717C9"/>
    <w:rsid w:val="5480262D"/>
    <w:rsid w:val="54BF2662"/>
    <w:rsid w:val="55245DA4"/>
    <w:rsid w:val="58C9A62A"/>
    <w:rsid w:val="594FF81A"/>
    <w:rsid w:val="5BBBB0BF"/>
    <w:rsid w:val="5C6CF357"/>
    <w:rsid w:val="5F6D2C34"/>
    <w:rsid w:val="63AB2CF9"/>
    <w:rsid w:val="63B94C9B"/>
    <w:rsid w:val="64656CA9"/>
    <w:rsid w:val="6530E919"/>
    <w:rsid w:val="663CAD8A"/>
    <w:rsid w:val="671D9F37"/>
    <w:rsid w:val="678BC9BB"/>
    <w:rsid w:val="67EAC665"/>
    <w:rsid w:val="69A827BC"/>
    <w:rsid w:val="6E40236D"/>
    <w:rsid w:val="70A4D64B"/>
    <w:rsid w:val="7281A5EF"/>
    <w:rsid w:val="7458B630"/>
    <w:rsid w:val="772D34F5"/>
    <w:rsid w:val="7757698E"/>
    <w:rsid w:val="7B253C80"/>
    <w:rsid w:val="7D25AC4B"/>
    <w:rsid w:val="7DB111FA"/>
    <w:rsid w:val="7F8D25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5364"/>
  <w15:chartTrackingRefBased/>
  <w15:docId w15:val="{372284EA-CDFD-48EE-8E2B-41D7453A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816"/>
  </w:style>
  <w:style w:type="paragraph" w:styleId="Heading1">
    <w:name w:val="heading 1"/>
    <w:basedOn w:val="Normal"/>
    <w:next w:val="Normal"/>
    <w:link w:val="Heading1Char"/>
    <w:uiPriority w:val="9"/>
    <w:qFormat/>
    <w:rsid w:val="00D338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38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8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8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8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8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8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8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8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8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38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8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8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8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8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8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8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816"/>
    <w:rPr>
      <w:rFonts w:eastAsiaTheme="majorEastAsia" w:cstheme="majorBidi"/>
      <w:color w:val="272727" w:themeColor="text1" w:themeTint="D8"/>
    </w:rPr>
  </w:style>
  <w:style w:type="paragraph" w:styleId="Title">
    <w:name w:val="Title"/>
    <w:basedOn w:val="Normal"/>
    <w:next w:val="Normal"/>
    <w:link w:val="TitleChar"/>
    <w:uiPriority w:val="10"/>
    <w:qFormat/>
    <w:rsid w:val="00D33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8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8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8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816"/>
    <w:pPr>
      <w:spacing w:before="160"/>
      <w:jc w:val="center"/>
    </w:pPr>
    <w:rPr>
      <w:i/>
      <w:iCs/>
      <w:color w:val="404040" w:themeColor="text1" w:themeTint="BF"/>
    </w:rPr>
  </w:style>
  <w:style w:type="character" w:customStyle="1" w:styleId="QuoteChar">
    <w:name w:val="Quote Char"/>
    <w:basedOn w:val="DefaultParagraphFont"/>
    <w:link w:val="Quote"/>
    <w:uiPriority w:val="29"/>
    <w:rsid w:val="00D33816"/>
    <w:rPr>
      <w:i/>
      <w:iCs/>
      <w:color w:val="404040" w:themeColor="text1" w:themeTint="BF"/>
    </w:rPr>
  </w:style>
  <w:style w:type="paragraph" w:styleId="ListParagraph">
    <w:name w:val="List Paragraph"/>
    <w:basedOn w:val="Normal"/>
    <w:uiPriority w:val="34"/>
    <w:qFormat/>
    <w:rsid w:val="00D33816"/>
    <w:pPr>
      <w:ind w:left="720"/>
      <w:contextualSpacing/>
    </w:pPr>
  </w:style>
  <w:style w:type="character" w:styleId="IntenseEmphasis">
    <w:name w:val="Intense Emphasis"/>
    <w:basedOn w:val="DefaultParagraphFont"/>
    <w:uiPriority w:val="21"/>
    <w:qFormat/>
    <w:rsid w:val="00D33816"/>
    <w:rPr>
      <w:i/>
      <w:iCs/>
      <w:color w:val="0F4761" w:themeColor="accent1" w:themeShade="BF"/>
    </w:rPr>
  </w:style>
  <w:style w:type="paragraph" w:styleId="IntenseQuote">
    <w:name w:val="Intense Quote"/>
    <w:basedOn w:val="Normal"/>
    <w:next w:val="Normal"/>
    <w:link w:val="IntenseQuoteChar"/>
    <w:uiPriority w:val="30"/>
    <w:qFormat/>
    <w:rsid w:val="00D338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816"/>
    <w:rPr>
      <w:i/>
      <w:iCs/>
      <w:color w:val="0F4761" w:themeColor="accent1" w:themeShade="BF"/>
    </w:rPr>
  </w:style>
  <w:style w:type="character" w:styleId="IntenseReference">
    <w:name w:val="Intense Reference"/>
    <w:basedOn w:val="DefaultParagraphFont"/>
    <w:uiPriority w:val="32"/>
    <w:qFormat/>
    <w:rsid w:val="00D33816"/>
    <w:rPr>
      <w:b/>
      <w:bCs/>
      <w:smallCaps/>
      <w:color w:val="0F4761" w:themeColor="accent1" w:themeShade="BF"/>
      <w:spacing w:val="5"/>
    </w:rPr>
  </w:style>
  <w:style w:type="table" w:styleId="TableGrid">
    <w:name w:val="Table Grid"/>
    <w:basedOn w:val="TableNormal"/>
    <w:uiPriority w:val="39"/>
    <w:rsid w:val="00D33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6492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10FA7"/>
    <w:rPr>
      <w:b/>
      <w:bCs/>
    </w:rPr>
  </w:style>
  <w:style w:type="character" w:customStyle="1" w:styleId="CommentSubjectChar">
    <w:name w:val="Comment Subject Char"/>
    <w:basedOn w:val="CommentTextChar"/>
    <w:link w:val="CommentSubject"/>
    <w:uiPriority w:val="99"/>
    <w:semiHidden/>
    <w:rsid w:val="00110FA7"/>
    <w:rPr>
      <w:b/>
      <w:bCs/>
      <w:sz w:val="20"/>
      <w:szCs w:val="20"/>
    </w:rPr>
  </w:style>
  <w:style w:type="character" w:styleId="Hyperlink">
    <w:name w:val="Hyperlink"/>
    <w:basedOn w:val="DefaultParagraphFont"/>
    <w:uiPriority w:val="99"/>
    <w:unhideWhenUsed/>
    <w:rsid w:val="00A656F6"/>
    <w:rPr>
      <w:color w:val="467886" w:themeColor="hyperlink"/>
      <w:u w:val="single"/>
    </w:rPr>
  </w:style>
  <w:style w:type="character" w:styleId="FollowedHyperlink">
    <w:name w:val="FollowedHyperlink"/>
    <w:basedOn w:val="DefaultParagraphFont"/>
    <w:uiPriority w:val="99"/>
    <w:semiHidden/>
    <w:unhideWhenUsed/>
    <w:rsid w:val="00BF067C"/>
    <w:rPr>
      <w:color w:val="96607D" w:themeColor="followedHyperlink"/>
      <w:u w:val="single"/>
    </w:rPr>
  </w:style>
  <w:style w:type="paragraph" w:styleId="Revision">
    <w:name w:val="Revision"/>
    <w:hidden/>
    <w:uiPriority w:val="99"/>
    <w:semiHidden/>
    <w:rsid w:val="008334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7971">
      <w:bodyDiv w:val="1"/>
      <w:marLeft w:val="0"/>
      <w:marRight w:val="0"/>
      <w:marTop w:val="0"/>
      <w:marBottom w:val="0"/>
      <w:divBdr>
        <w:top w:val="none" w:sz="0" w:space="0" w:color="auto"/>
        <w:left w:val="none" w:sz="0" w:space="0" w:color="auto"/>
        <w:bottom w:val="none" w:sz="0" w:space="0" w:color="auto"/>
        <w:right w:val="none" w:sz="0" w:space="0" w:color="auto"/>
      </w:divBdr>
    </w:div>
    <w:div w:id="323707587">
      <w:bodyDiv w:val="1"/>
      <w:marLeft w:val="0"/>
      <w:marRight w:val="0"/>
      <w:marTop w:val="0"/>
      <w:marBottom w:val="0"/>
      <w:divBdr>
        <w:top w:val="none" w:sz="0" w:space="0" w:color="auto"/>
        <w:left w:val="none" w:sz="0" w:space="0" w:color="auto"/>
        <w:bottom w:val="none" w:sz="0" w:space="0" w:color="auto"/>
        <w:right w:val="none" w:sz="0" w:space="0" w:color="auto"/>
      </w:divBdr>
    </w:div>
    <w:div w:id="529031337">
      <w:bodyDiv w:val="1"/>
      <w:marLeft w:val="0"/>
      <w:marRight w:val="0"/>
      <w:marTop w:val="0"/>
      <w:marBottom w:val="0"/>
      <w:divBdr>
        <w:top w:val="none" w:sz="0" w:space="0" w:color="auto"/>
        <w:left w:val="none" w:sz="0" w:space="0" w:color="auto"/>
        <w:bottom w:val="none" w:sz="0" w:space="0" w:color="auto"/>
        <w:right w:val="none" w:sz="0" w:space="0" w:color="auto"/>
      </w:divBdr>
    </w:div>
    <w:div w:id="701128394">
      <w:bodyDiv w:val="1"/>
      <w:marLeft w:val="0"/>
      <w:marRight w:val="0"/>
      <w:marTop w:val="0"/>
      <w:marBottom w:val="0"/>
      <w:divBdr>
        <w:top w:val="none" w:sz="0" w:space="0" w:color="auto"/>
        <w:left w:val="none" w:sz="0" w:space="0" w:color="auto"/>
        <w:bottom w:val="none" w:sz="0" w:space="0" w:color="auto"/>
        <w:right w:val="none" w:sz="0" w:space="0" w:color="auto"/>
      </w:divBdr>
    </w:div>
    <w:div w:id="732511615">
      <w:bodyDiv w:val="1"/>
      <w:marLeft w:val="0"/>
      <w:marRight w:val="0"/>
      <w:marTop w:val="0"/>
      <w:marBottom w:val="0"/>
      <w:divBdr>
        <w:top w:val="none" w:sz="0" w:space="0" w:color="auto"/>
        <w:left w:val="none" w:sz="0" w:space="0" w:color="auto"/>
        <w:bottom w:val="none" w:sz="0" w:space="0" w:color="auto"/>
        <w:right w:val="none" w:sz="0" w:space="0" w:color="auto"/>
      </w:divBdr>
    </w:div>
    <w:div w:id="808280640">
      <w:bodyDiv w:val="1"/>
      <w:marLeft w:val="0"/>
      <w:marRight w:val="0"/>
      <w:marTop w:val="0"/>
      <w:marBottom w:val="0"/>
      <w:divBdr>
        <w:top w:val="none" w:sz="0" w:space="0" w:color="auto"/>
        <w:left w:val="none" w:sz="0" w:space="0" w:color="auto"/>
        <w:bottom w:val="none" w:sz="0" w:space="0" w:color="auto"/>
        <w:right w:val="none" w:sz="0" w:space="0" w:color="auto"/>
      </w:divBdr>
    </w:div>
    <w:div w:id="845049290">
      <w:bodyDiv w:val="1"/>
      <w:marLeft w:val="0"/>
      <w:marRight w:val="0"/>
      <w:marTop w:val="0"/>
      <w:marBottom w:val="0"/>
      <w:divBdr>
        <w:top w:val="none" w:sz="0" w:space="0" w:color="auto"/>
        <w:left w:val="none" w:sz="0" w:space="0" w:color="auto"/>
        <w:bottom w:val="none" w:sz="0" w:space="0" w:color="auto"/>
        <w:right w:val="none" w:sz="0" w:space="0" w:color="auto"/>
      </w:divBdr>
    </w:div>
    <w:div w:id="1149245161">
      <w:bodyDiv w:val="1"/>
      <w:marLeft w:val="0"/>
      <w:marRight w:val="0"/>
      <w:marTop w:val="0"/>
      <w:marBottom w:val="0"/>
      <w:divBdr>
        <w:top w:val="none" w:sz="0" w:space="0" w:color="auto"/>
        <w:left w:val="none" w:sz="0" w:space="0" w:color="auto"/>
        <w:bottom w:val="none" w:sz="0" w:space="0" w:color="auto"/>
        <w:right w:val="none" w:sz="0" w:space="0" w:color="auto"/>
      </w:divBdr>
    </w:div>
    <w:div w:id="1359505791">
      <w:bodyDiv w:val="1"/>
      <w:marLeft w:val="0"/>
      <w:marRight w:val="0"/>
      <w:marTop w:val="0"/>
      <w:marBottom w:val="0"/>
      <w:divBdr>
        <w:top w:val="none" w:sz="0" w:space="0" w:color="auto"/>
        <w:left w:val="none" w:sz="0" w:space="0" w:color="auto"/>
        <w:bottom w:val="none" w:sz="0" w:space="0" w:color="auto"/>
        <w:right w:val="none" w:sz="0" w:space="0" w:color="auto"/>
      </w:divBdr>
    </w:div>
    <w:div w:id="165649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f9d6e5a-6e1f-4c08-a73b-0a41f2c68cae">
      <Terms xmlns="http://schemas.microsoft.com/office/infopath/2007/PartnerControls"/>
    </lcf76f155ced4ddcb4097134ff3c332f>
    <TaxCatchAll xmlns="06006892-5c50-42b6-9d85-255fee29a777" xsi:nil="true"/>
    <_dlc_DocId xmlns="06006892-5c50-42b6-9d85-255fee29a777">CVCDUS5VHHHD-556582700-970</_dlc_DocId>
    <_dlc_DocIdUrl xmlns="06006892-5c50-42b6-9d85-255fee29a777">
      <Url>https://csiroau.sharepoint.com/sites/SensitiveSpeciesDataPathwaysfromResearchtoDecisionMaking/_layouts/15/DocIdRedir.aspx?ID=CVCDUS5VHHHD-556582700-970</Url>
      <Description>CVCDUS5VHHHD-556582700-970</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7EEF578859164D8B337A45ABEEB1F9" ma:contentTypeVersion="18" ma:contentTypeDescription="Create a new document." ma:contentTypeScope="" ma:versionID="e7ab88089c564360edd411ae4c0ce637">
  <xsd:schema xmlns:xsd="http://www.w3.org/2001/XMLSchema" xmlns:xs="http://www.w3.org/2001/XMLSchema" xmlns:p="http://schemas.microsoft.com/office/2006/metadata/properties" xmlns:ns2="06006892-5c50-42b6-9d85-255fee29a777" xmlns:ns3="6f9d6e5a-6e1f-4c08-a73b-0a41f2c68cae" targetNamespace="http://schemas.microsoft.com/office/2006/metadata/properties" ma:root="true" ma:fieldsID="8d26fc15b86252a74fe71d25f32e384b" ns2:_="" ns3:_="">
    <xsd:import namespace="06006892-5c50-42b6-9d85-255fee29a777"/>
    <xsd:import namespace="6f9d6e5a-6e1f-4c08-a73b-0a41f2c68ca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006892-5c50-42b6-9d85-255fee29a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ac4aa90-43e2-4a42-b1ac-206ad0a75622}" ma:internalName="TaxCatchAll" ma:showField="CatchAllData" ma:web="06006892-5c50-42b6-9d85-255fee29a77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f9d6e5a-6e1f-4c08-a73b-0a41f2c68ca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element name="MediaServiceDateTaken" ma:index="24" nillable="true" ma:displayName="MediaServiceDateTaken" ma:hidden="true" ma:indexed="true" ma:internalName="MediaServiceDateTake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B2A734-7F9F-4447-94DA-8B7E5CF327CD}">
  <ds:schemaRefs>
    <ds:schemaRef ds:uri="http://schemas.microsoft.com/office/2006/metadata/properties"/>
    <ds:schemaRef ds:uri="http://schemas.microsoft.com/office/infopath/2007/PartnerControls"/>
    <ds:schemaRef ds:uri="6f9d6e5a-6e1f-4c08-a73b-0a41f2c68cae"/>
    <ds:schemaRef ds:uri="06006892-5c50-42b6-9d85-255fee29a777"/>
  </ds:schemaRefs>
</ds:datastoreItem>
</file>

<file path=customXml/itemProps2.xml><?xml version="1.0" encoding="utf-8"?>
<ds:datastoreItem xmlns:ds="http://schemas.openxmlformats.org/officeDocument/2006/customXml" ds:itemID="{4A4643CA-C66D-43F7-A4C1-C602036E81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006892-5c50-42b6-9d85-255fee29a777"/>
    <ds:schemaRef ds:uri="6f9d6e5a-6e1f-4c08-a73b-0a41f2c68c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3780A3-1588-4E15-A009-0E1AF834E674}">
  <ds:schemaRefs>
    <ds:schemaRef ds:uri="http://schemas.microsoft.com/sharepoint/events"/>
  </ds:schemaRefs>
</ds:datastoreItem>
</file>

<file path=customXml/itemProps4.xml><?xml version="1.0" encoding="utf-8"?>
<ds:datastoreItem xmlns:ds="http://schemas.openxmlformats.org/officeDocument/2006/customXml" ds:itemID="{F1E3535B-7258-4F0F-A4BE-F0E6728CC1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3444</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Laity, Tania (NCMI, Black Mountain)</dc:creator>
  <cp:keywords/>
  <dc:description/>
  <cp:lastModifiedBy>Laity, Tania (NCMI, Black Mountain)</cp:lastModifiedBy>
  <cp:revision>19</cp:revision>
  <dcterms:created xsi:type="dcterms:W3CDTF">2025-05-19T06:30:00Z</dcterms:created>
  <dcterms:modified xsi:type="dcterms:W3CDTF">2025-05-21T11:36:00Z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0x0101005E7EEF578859164D8B337A45ABEEB1F9</vt:lpwstr>
  </property>
  <property fmtid="{D5CDD505-2E9C-101B-9397-08002B2CF9AE}" pid="3" name="MediaServiceImageTags">
    <vt:lpwstr/>
  </property>
  <property fmtid="{D5CDD505-2E9C-101B-9397-08002B2CF9AE}" pid="4" name="_dlc_DocIdItemGuid">
    <vt:lpwstr>cd649af5-f773-4599-a341-186f2bface79</vt:lpwstr>
  </property>
</Properties>
</file>